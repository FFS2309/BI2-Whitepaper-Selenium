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EB02B" w14:textId="77777777" w:rsidR="003F01B8" w:rsidRDefault="003F01B8" w:rsidP="002529B4">
      <w:pPr>
        <w:pStyle w:val="Abb"/>
        <w:spacing w:before="0" w:line="240" w:lineRule="auto"/>
        <w:jc w:val="left"/>
        <w:rPr>
          <w:rFonts w:cstheme="minorHAnsi"/>
          <w:color w:val="666666"/>
          <w:sz w:val="21"/>
          <w:szCs w:val="21"/>
          <w:shd w:val="clear" w:color="auto" w:fill="FFFFFF"/>
        </w:rPr>
      </w:pPr>
    </w:p>
    <w:p w14:paraId="5C1E1C4E" w14:textId="77777777" w:rsidR="00BC51EC" w:rsidRDefault="00BC51EC" w:rsidP="002529B4">
      <w:pPr>
        <w:pStyle w:val="Abb"/>
        <w:spacing w:before="0" w:line="240" w:lineRule="auto"/>
        <w:jc w:val="left"/>
        <w:rPr>
          <w:rFonts w:cstheme="minorHAnsi"/>
          <w:color w:val="666666"/>
          <w:sz w:val="21"/>
          <w:szCs w:val="21"/>
          <w:shd w:val="clear" w:color="auto" w:fill="FFFFFF"/>
        </w:rPr>
      </w:pPr>
    </w:p>
    <w:p w14:paraId="617C5E8D" w14:textId="61ACA86A" w:rsidR="00966A46" w:rsidRPr="00186A9A" w:rsidRDefault="00481949" w:rsidP="002529B4">
      <w:pPr>
        <w:pStyle w:val="Abb"/>
        <w:spacing w:before="0" w:line="240" w:lineRule="auto"/>
        <w:jc w:val="left"/>
        <w:rPr>
          <w:rFonts w:cstheme="minorHAnsi"/>
          <w:color w:val="666666"/>
          <w:sz w:val="21"/>
          <w:szCs w:val="21"/>
          <w:shd w:val="clear" w:color="auto" w:fill="FFFFFF"/>
        </w:rPr>
      </w:pPr>
      <w:r w:rsidRPr="004D1F34">
        <w:rPr>
          <w:rFonts w:cstheme="minorHAnsi"/>
          <w:color w:val="666666"/>
          <w:sz w:val="21"/>
          <w:szCs w:val="21"/>
          <w:shd w:val="clear" w:color="auto" w:fill="FFFFFF"/>
        </w:rPr>
        <w:t>Fachhochschule Südwestfalen</w:t>
      </w:r>
      <w:r w:rsidR="008D647C" w:rsidRPr="004D1F34">
        <w:rPr>
          <w:rFonts w:cstheme="minorHAnsi"/>
          <w:color w:val="666666"/>
          <w:sz w:val="21"/>
          <w:szCs w:val="21"/>
          <w:shd w:val="clear" w:color="auto" w:fill="FFFFFF"/>
        </w:rPr>
        <w:br/>
        <w:t>Standort Meschede</w:t>
      </w:r>
      <w:r w:rsidR="00966A46" w:rsidRPr="004D1F34">
        <w:rPr>
          <w:rFonts w:cstheme="minorHAnsi"/>
        </w:rPr>
        <w:br/>
      </w:r>
      <w:r w:rsidR="00186A9A" w:rsidRPr="00186A9A">
        <w:rPr>
          <w:rFonts w:cstheme="minorHAnsi"/>
          <w:color w:val="666666"/>
          <w:sz w:val="21"/>
          <w:szCs w:val="21"/>
          <w:shd w:val="clear" w:color="auto" w:fill="FFFFFF"/>
        </w:rPr>
        <w:t xml:space="preserve">Bachelor </w:t>
      </w:r>
      <w:r w:rsidR="00186A9A" w:rsidRPr="00AD152B">
        <w:rPr>
          <w:rFonts w:cstheme="minorHAnsi"/>
          <w:color w:val="666666"/>
          <w:sz w:val="21"/>
          <w:szCs w:val="21"/>
          <w:shd w:val="clear" w:color="auto" w:fill="FFFFFF"/>
        </w:rPr>
        <w:t xml:space="preserve">of </w:t>
      </w:r>
      <w:r w:rsidR="00186A9A" w:rsidRPr="00186A9A">
        <w:rPr>
          <w:rFonts w:cstheme="minorHAnsi"/>
          <w:color w:val="666666"/>
          <w:sz w:val="21"/>
          <w:szCs w:val="21"/>
          <w:shd w:val="clear" w:color="auto" w:fill="FFFFFF"/>
        </w:rPr>
        <w:t>Science</w:t>
      </w:r>
      <w:r w:rsidR="00186A9A">
        <w:rPr>
          <w:rFonts w:cstheme="minorHAnsi"/>
          <w:color w:val="666666"/>
          <w:sz w:val="21"/>
          <w:szCs w:val="21"/>
          <w:shd w:val="clear" w:color="auto" w:fill="FFFFFF"/>
        </w:rPr>
        <w:t xml:space="preserve"> -</w:t>
      </w:r>
      <w:r w:rsidR="00186A9A" w:rsidRPr="00186A9A">
        <w:rPr>
          <w:rFonts w:cstheme="minorHAnsi"/>
          <w:color w:val="666666"/>
          <w:sz w:val="21"/>
          <w:szCs w:val="21"/>
          <w:shd w:val="clear" w:color="auto" w:fill="FFFFFF"/>
        </w:rPr>
        <w:t xml:space="preserve"> Wirtschaftsinformatik</w:t>
      </w:r>
    </w:p>
    <w:p w14:paraId="7B442AE0" w14:textId="77777777" w:rsidR="00966A46" w:rsidRPr="004D1F34" w:rsidRDefault="00966A46" w:rsidP="00966A46">
      <w:pPr>
        <w:jc w:val="right"/>
        <w:rPr>
          <w:rFonts w:asciiTheme="minorHAnsi" w:hAnsiTheme="minorHAnsi" w:cstheme="minorHAnsi"/>
        </w:rPr>
      </w:pPr>
    </w:p>
    <w:p w14:paraId="012DC38C" w14:textId="77777777" w:rsidR="00966A46" w:rsidRPr="004D1F34" w:rsidRDefault="00966A46" w:rsidP="00966A46">
      <w:pPr>
        <w:jc w:val="right"/>
        <w:rPr>
          <w:rFonts w:asciiTheme="minorHAnsi" w:hAnsiTheme="minorHAnsi" w:cstheme="minorHAnsi"/>
        </w:rPr>
      </w:pPr>
    </w:p>
    <w:p w14:paraId="53B38230" w14:textId="105C499B" w:rsidR="00966A46" w:rsidRPr="00176696" w:rsidRDefault="00176696" w:rsidP="00966A46">
      <w:pPr>
        <w:jc w:val="center"/>
        <w:rPr>
          <w:rFonts w:asciiTheme="minorHAnsi" w:eastAsia="Arial" w:hAnsiTheme="minorHAnsi" w:cstheme="minorHAnsi"/>
          <w:b/>
          <w:sz w:val="32"/>
          <w:szCs w:val="28"/>
          <w:lang w:val="en-US"/>
        </w:rPr>
      </w:pPr>
      <w:r w:rsidRPr="00176696">
        <w:rPr>
          <w:rFonts w:asciiTheme="minorHAnsi" w:eastAsia="Arial" w:hAnsiTheme="minorHAnsi" w:cstheme="minorHAnsi"/>
          <w:b/>
          <w:sz w:val="32"/>
          <w:szCs w:val="28"/>
          <w:lang w:val="en-US"/>
        </w:rPr>
        <w:t>Whitepaper Business Intelligence I</w:t>
      </w:r>
      <w:r>
        <w:rPr>
          <w:rFonts w:asciiTheme="minorHAnsi" w:eastAsia="Arial" w:hAnsiTheme="minorHAnsi" w:cstheme="minorHAnsi"/>
          <w:b/>
          <w:sz w:val="32"/>
          <w:szCs w:val="28"/>
          <w:lang w:val="en-US"/>
        </w:rPr>
        <w:t>I</w:t>
      </w:r>
      <w:r w:rsidR="0097292A" w:rsidRPr="00176696">
        <w:rPr>
          <w:rFonts w:asciiTheme="minorHAnsi" w:eastAsia="Arial" w:hAnsiTheme="minorHAnsi" w:cstheme="minorHAnsi"/>
          <w:b/>
          <w:sz w:val="32"/>
          <w:szCs w:val="28"/>
          <w:lang w:val="en-US"/>
        </w:rPr>
        <w:br/>
      </w:r>
      <w:r>
        <w:rPr>
          <w:rFonts w:asciiTheme="minorHAnsi" w:eastAsia="Arial" w:hAnsiTheme="minorHAnsi" w:cstheme="minorHAnsi"/>
          <w:b/>
          <w:sz w:val="32"/>
          <w:szCs w:val="28"/>
          <w:lang w:val="en-US"/>
        </w:rPr>
        <w:t>Sommersemester</w:t>
      </w:r>
      <w:r w:rsidR="00C0679B" w:rsidRPr="00176696">
        <w:rPr>
          <w:rFonts w:asciiTheme="minorHAnsi" w:eastAsia="Arial" w:hAnsiTheme="minorHAnsi" w:cstheme="minorHAnsi"/>
          <w:b/>
          <w:sz w:val="32"/>
          <w:szCs w:val="28"/>
          <w:lang w:val="en-US"/>
        </w:rPr>
        <w:t xml:space="preserve"> 20</w:t>
      </w:r>
      <w:r w:rsidR="0097292A" w:rsidRPr="00176696">
        <w:rPr>
          <w:rFonts w:asciiTheme="minorHAnsi" w:eastAsia="Arial" w:hAnsiTheme="minorHAnsi" w:cstheme="minorHAnsi"/>
          <w:b/>
          <w:sz w:val="32"/>
          <w:szCs w:val="28"/>
          <w:lang w:val="en-US"/>
        </w:rPr>
        <w:t>2</w:t>
      </w:r>
      <w:r w:rsidR="00E15714" w:rsidRPr="00176696">
        <w:rPr>
          <w:rFonts w:asciiTheme="minorHAnsi" w:eastAsia="Arial" w:hAnsiTheme="minorHAnsi" w:cstheme="minorHAnsi"/>
          <w:b/>
          <w:sz w:val="32"/>
          <w:szCs w:val="28"/>
          <w:lang w:val="en-US"/>
        </w:rPr>
        <w:t>2</w:t>
      </w:r>
    </w:p>
    <w:p w14:paraId="28964B59" w14:textId="1468D339" w:rsidR="00966A46" w:rsidRPr="00176696" w:rsidRDefault="00966A46" w:rsidP="00966A46">
      <w:pPr>
        <w:jc w:val="center"/>
        <w:rPr>
          <w:rFonts w:asciiTheme="minorHAnsi" w:hAnsiTheme="minorHAnsi" w:cstheme="minorHAnsi"/>
          <w:szCs w:val="28"/>
          <w:lang w:val="en-US"/>
        </w:rPr>
      </w:pPr>
    </w:p>
    <w:p w14:paraId="28D56775" w14:textId="77777777" w:rsidR="00966A46" w:rsidRPr="00176696" w:rsidRDefault="00966A46" w:rsidP="00966A46">
      <w:pPr>
        <w:jc w:val="center"/>
        <w:rPr>
          <w:rFonts w:asciiTheme="minorHAnsi" w:hAnsiTheme="minorHAnsi" w:cstheme="minorHAnsi"/>
          <w:sz w:val="14"/>
          <w:szCs w:val="18"/>
          <w:lang w:val="en-US"/>
        </w:rPr>
      </w:pPr>
    </w:p>
    <w:p w14:paraId="1DEEA9FB" w14:textId="77777777" w:rsidR="00966A46" w:rsidRPr="00176696" w:rsidRDefault="00966A46" w:rsidP="00966A46">
      <w:pPr>
        <w:jc w:val="center"/>
        <w:rPr>
          <w:rFonts w:asciiTheme="minorHAnsi" w:hAnsiTheme="minorHAnsi" w:cstheme="minorHAnsi"/>
          <w:sz w:val="14"/>
          <w:szCs w:val="18"/>
          <w:lang w:val="en-US"/>
        </w:rPr>
      </w:pPr>
    </w:p>
    <w:p w14:paraId="647E6739" w14:textId="61D26088" w:rsidR="00E15714" w:rsidRDefault="00176696" w:rsidP="00AA78A9">
      <w:pPr>
        <w:pStyle w:val="Untertitel"/>
        <w:jc w:val="center"/>
        <w:rPr>
          <w:rFonts w:eastAsia="Cambria"/>
          <w:color w:val="auto"/>
          <w:spacing w:val="0"/>
          <w:sz w:val="32"/>
          <w:szCs w:val="32"/>
        </w:rPr>
      </w:pPr>
      <w:r>
        <w:rPr>
          <w:rFonts w:eastAsia="Cambria"/>
          <w:color w:val="auto"/>
          <w:spacing w:val="0"/>
          <w:sz w:val="32"/>
          <w:szCs w:val="32"/>
        </w:rPr>
        <w:t>Selenium</w:t>
      </w:r>
      <w:r w:rsidR="008120B3" w:rsidRPr="008120B3">
        <w:rPr>
          <w:rFonts w:eastAsia="Cambria"/>
          <w:color w:val="auto"/>
          <w:spacing w:val="0"/>
          <w:sz w:val="32"/>
          <w:szCs w:val="32"/>
        </w:rPr>
        <w:t xml:space="preserve"> </w:t>
      </w:r>
    </w:p>
    <w:p w14:paraId="6633BDB8" w14:textId="0707144E" w:rsidR="00AA78A9" w:rsidRPr="004D1F34" w:rsidRDefault="00176696" w:rsidP="00AA78A9">
      <w:pPr>
        <w:pStyle w:val="Untertitel"/>
        <w:jc w:val="center"/>
        <w:rPr>
          <w:rFonts w:eastAsia="Cambria"/>
        </w:rPr>
      </w:pPr>
      <w:r>
        <w:rPr>
          <w:rFonts w:eastAsia="Cambria"/>
        </w:rPr>
        <w:t>Vorstellung von Selenium zum abfragen und sammeln von Daten</w:t>
      </w:r>
    </w:p>
    <w:p w14:paraId="035B4561" w14:textId="77777777" w:rsidR="00966A46" w:rsidRPr="004D1F34" w:rsidRDefault="00966A46" w:rsidP="00966A46">
      <w:pPr>
        <w:jc w:val="center"/>
        <w:rPr>
          <w:rFonts w:asciiTheme="minorHAnsi" w:hAnsiTheme="minorHAnsi" w:cstheme="minorHAnsi"/>
        </w:rPr>
      </w:pPr>
    </w:p>
    <w:p w14:paraId="5F8153A2" w14:textId="77777777" w:rsidR="00966A46" w:rsidRPr="004D1F34" w:rsidRDefault="00966A46" w:rsidP="00966A46">
      <w:pPr>
        <w:jc w:val="center"/>
        <w:rPr>
          <w:rFonts w:asciiTheme="minorHAnsi" w:hAnsiTheme="minorHAnsi" w:cstheme="minorHAnsi"/>
        </w:rPr>
      </w:pPr>
    </w:p>
    <w:p w14:paraId="5E13F108" w14:textId="49D75BA0" w:rsidR="00966A46" w:rsidRPr="004D1F34" w:rsidRDefault="00966A46" w:rsidP="125218E6">
      <w:pPr>
        <w:spacing w:before="0"/>
        <w:jc w:val="center"/>
        <w:rPr>
          <w:rFonts w:asciiTheme="minorHAnsi" w:eastAsia="Cambria" w:hAnsiTheme="minorHAnsi" w:cstheme="minorBidi"/>
          <w:sz w:val="20"/>
        </w:rPr>
      </w:pPr>
    </w:p>
    <w:p w14:paraId="3E129B52" w14:textId="77777777" w:rsidR="00966A46" w:rsidRPr="004D1F34" w:rsidRDefault="00966A46" w:rsidP="00966A46">
      <w:pPr>
        <w:spacing w:before="0"/>
        <w:jc w:val="center"/>
        <w:rPr>
          <w:rFonts w:asciiTheme="minorHAnsi" w:eastAsia="Arial" w:hAnsiTheme="minorHAnsi" w:cstheme="minorHAnsi"/>
          <w:sz w:val="20"/>
        </w:rPr>
      </w:pPr>
    </w:p>
    <w:p w14:paraId="6ADD6357" w14:textId="5BB08823" w:rsidR="00966A46" w:rsidRDefault="00966A46" w:rsidP="00966A46">
      <w:pPr>
        <w:spacing w:before="0"/>
        <w:jc w:val="center"/>
        <w:rPr>
          <w:rFonts w:asciiTheme="minorHAnsi" w:eastAsia="Arial" w:hAnsiTheme="minorHAnsi" w:cstheme="minorHAnsi"/>
          <w:sz w:val="20"/>
        </w:rPr>
      </w:pPr>
    </w:p>
    <w:p w14:paraId="1E639EE7" w14:textId="77777777" w:rsidR="00E53A37" w:rsidRPr="004D1F34" w:rsidRDefault="00E53A37" w:rsidP="00966A46">
      <w:pPr>
        <w:spacing w:before="0"/>
        <w:jc w:val="center"/>
        <w:rPr>
          <w:rFonts w:asciiTheme="minorHAnsi" w:eastAsia="Arial" w:hAnsiTheme="minorHAnsi" w:cstheme="minorHAnsi"/>
          <w:sz w:val="20"/>
        </w:rPr>
      </w:pPr>
    </w:p>
    <w:p w14:paraId="36AEEF1F" w14:textId="5904D870" w:rsidR="005F3270" w:rsidRDefault="002B0CFD" w:rsidP="00FB6105">
      <w:pPr>
        <w:spacing w:before="0"/>
        <w:jc w:val="center"/>
        <w:rPr>
          <w:rFonts w:asciiTheme="minorHAnsi" w:hAnsiTheme="minorHAnsi" w:cstheme="minorHAnsi"/>
          <w:sz w:val="20"/>
          <w:lang w:val="pt-BR"/>
        </w:rPr>
      </w:pPr>
      <w:r w:rsidRPr="004D1F34">
        <w:rPr>
          <w:rFonts w:asciiTheme="minorHAnsi" w:eastAsia="Cambria" w:hAnsiTheme="minorHAnsi" w:cstheme="minorHAnsi"/>
          <w:b/>
          <w:bCs/>
          <w:sz w:val="20"/>
        </w:rPr>
        <w:t>Vorgelegt von</w:t>
      </w:r>
    </w:p>
    <w:p w14:paraId="70183CD2" w14:textId="77777777" w:rsidR="005F3270" w:rsidRPr="0049192C" w:rsidRDefault="005F3270" w:rsidP="005F3270">
      <w:pPr>
        <w:spacing w:before="0"/>
        <w:jc w:val="center"/>
        <w:rPr>
          <w:rFonts w:asciiTheme="minorHAnsi" w:eastAsia="Arial" w:hAnsiTheme="minorHAnsi" w:cstheme="minorHAnsi"/>
          <w:sz w:val="20"/>
          <w:lang w:val="pt-BR"/>
        </w:rPr>
      </w:pPr>
      <w:r w:rsidRPr="00161F89">
        <w:rPr>
          <w:rFonts w:asciiTheme="minorHAnsi" w:eastAsia="Cambria" w:hAnsiTheme="minorHAnsi" w:cstheme="minorHAnsi"/>
          <w:sz w:val="20"/>
          <w:lang w:val="pt-BR"/>
        </w:rPr>
        <w:t>Fabian</w:t>
      </w:r>
      <w:r>
        <w:rPr>
          <w:rFonts w:asciiTheme="minorHAnsi" w:eastAsia="Cambria" w:hAnsiTheme="minorHAnsi" w:cstheme="minorHAnsi"/>
          <w:sz w:val="20"/>
          <w:lang w:val="pt-BR"/>
        </w:rPr>
        <w:t xml:space="preserve"> Felix</w:t>
      </w:r>
      <w:r w:rsidRPr="00161F89">
        <w:rPr>
          <w:rFonts w:asciiTheme="minorHAnsi" w:eastAsia="Cambria" w:hAnsiTheme="minorHAnsi" w:cstheme="minorHAnsi"/>
          <w:sz w:val="20"/>
          <w:lang w:val="pt-BR"/>
        </w:rPr>
        <w:t xml:space="preserve"> Selbach</w:t>
      </w:r>
      <w:r w:rsidRPr="00161F89">
        <w:rPr>
          <w:rFonts w:asciiTheme="minorHAnsi" w:eastAsia="Cambria" w:hAnsiTheme="minorHAnsi" w:cstheme="minorHAnsi"/>
          <w:sz w:val="20"/>
          <w:lang w:val="pt-BR"/>
        </w:rPr>
        <w:tab/>
        <w:t>fabian.selbach@edu.siemens-energy.com</w:t>
      </w:r>
      <w:r w:rsidRPr="00161F89">
        <w:rPr>
          <w:rFonts w:asciiTheme="minorHAnsi" w:hAnsiTheme="minorHAnsi" w:cstheme="minorHAnsi"/>
          <w:sz w:val="20"/>
          <w:lang w:val="pt-BR"/>
        </w:rPr>
        <w:tab/>
      </w:r>
      <w:r w:rsidRPr="00161F89">
        <w:rPr>
          <w:rFonts w:asciiTheme="minorHAnsi" w:eastAsia="Cambria" w:hAnsiTheme="minorHAnsi" w:cstheme="minorHAnsi"/>
          <w:sz w:val="20"/>
          <w:lang w:val="pt-BR"/>
        </w:rPr>
        <w:t>30113859</w:t>
      </w:r>
    </w:p>
    <w:p w14:paraId="2513C4A3" w14:textId="77777777" w:rsidR="006A6C44" w:rsidRPr="004D1F34" w:rsidRDefault="006A6C44" w:rsidP="00966A46">
      <w:pPr>
        <w:spacing w:before="0"/>
        <w:jc w:val="center"/>
        <w:rPr>
          <w:rFonts w:asciiTheme="minorHAnsi" w:eastAsia="Arial" w:hAnsiTheme="minorHAnsi" w:cstheme="minorHAnsi"/>
          <w:sz w:val="20"/>
          <w:lang w:val="pt-BR"/>
        </w:rPr>
      </w:pPr>
    </w:p>
    <w:p w14:paraId="64F98183" w14:textId="77777777" w:rsidR="00C469BE" w:rsidRPr="004D1F34" w:rsidRDefault="00C469BE" w:rsidP="00C469BE">
      <w:pPr>
        <w:spacing w:before="0"/>
        <w:jc w:val="center"/>
        <w:rPr>
          <w:rFonts w:asciiTheme="minorHAnsi" w:hAnsiTheme="minorHAnsi" w:cstheme="minorHAnsi"/>
          <w:b/>
          <w:sz w:val="20"/>
        </w:rPr>
      </w:pPr>
      <w:r w:rsidRPr="004D1F34">
        <w:rPr>
          <w:rFonts w:asciiTheme="minorHAnsi" w:eastAsia="Cambria" w:hAnsiTheme="minorHAnsi" w:cstheme="minorHAnsi"/>
          <w:b/>
          <w:bCs/>
          <w:sz w:val="20"/>
        </w:rPr>
        <w:t>Ort, Abgabetermin</w:t>
      </w:r>
    </w:p>
    <w:p w14:paraId="52EA6F5B" w14:textId="09118B4E" w:rsidR="00C469BE" w:rsidRPr="004D1F34" w:rsidRDefault="00FB6105" w:rsidP="125218E6">
      <w:pPr>
        <w:spacing w:before="0"/>
        <w:jc w:val="center"/>
        <w:rPr>
          <w:rFonts w:asciiTheme="minorHAnsi" w:hAnsiTheme="minorHAnsi" w:cstheme="minorBidi"/>
          <w:sz w:val="20"/>
        </w:rPr>
      </w:pPr>
      <w:r>
        <w:rPr>
          <w:rFonts w:asciiTheme="minorHAnsi" w:eastAsia="Cambria" w:hAnsiTheme="minorHAnsi" w:cstheme="minorBidi"/>
          <w:sz w:val="20"/>
        </w:rPr>
        <w:t>Leverkusen</w:t>
      </w:r>
      <w:r w:rsidR="00C469BE" w:rsidRPr="125218E6">
        <w:rPr>
          <w:rFonts w:asciiTheme="minorHAnsi" w:eastAsia="Cambria" w:hAnsiTheme="minorHAnsi" w:cstheme="minorBidi"/>
          <w:sz w:val="20"/>
        </w:rPr>
        <w:t xml:space="preserve">, </w:t>
      </w:r>
      <w:r w:rsidR="00176696">
        <w:rPr>
          <w:rFonts w:asciiTheme="minorHAnsi" w:eastAsia="Cambria" w:hAnsiTheme="minorHAnsi" w:cstheme="minorBidi"/>
          <w:sz w:val="20"/>
        </w:rPr>
        <w:t>04.06.2022</w:t>
      </w:r>
    </w:p>
    <w:p w14:paraId="2AEE13DA" w14:textId="77777777" w:rsidR="00966A46" w:rsidRPr="004D1F34" w:rsidRDefault="00966A46" w:rsidP="0053491F">
      <w:pPr>
        <w:pStyle w:val="Titelseite-Untertitel"/>
        <w:ind w:left="0" w:firstLine="0"/>
        <w:rPr>
          <w:rFonts w:cstheme="minorHAnsi"/>
          <w:sz w:val="22"/>
          <w:szCs w:val="22"/>
        </w:rPr>
        <w:sectPr w:rsidR="00966A46" w:rsidRPr="004D1F34" w:rsidSect="001D7C8E">
          <w:headerReference w:type="default" r:id="rId11"/>
          <w:footerReference w:type="default" r:id="rId12"/>
          <w:headerReference w:type="first" r:id="rId13"/>
          <w:footerReference w:type="first" r:id="rId14"/>
          <w:pgSz w:w="11907" w:h="16840" w:code="9"/>
          <w:pgMar w:top="1134" w:right="1134" w:bottom="1134" w:left="1680" w:header="567" w:footer="567" w:gutter="20"/>
          <w:pgNumType w:fmt="upperRoman" w:start="2"/>
          <w:cols w:space="720"/>
          <w:titlePg/>
          <w:docGrid w:linePitch="299"/>
        </w:sectPr>
      </w:pPr>
    </w:p>
    <w:p w14:paraId="53D8F6B3" w14:textId="37C5D129" w:rsidR="00966A46" w:rsidRPr="00E315D0" w:rsidRDefault="00966A46" w:rsidP="00966A46">
      <w:pPr>
        <w:pStyle w:val="berschrift1ohneNummer"/>
        <w:rPr>
          <w:rFonts w:cstheme="minorHAnsi"/>
        </w:rPr>
      </w:pPr>
      <w:bookmarkStart w:id="0" w:name="_Toc63961292"/>
      <w:bookmarkStart w:id="1" w:name="_Toc64657007"/>
      <w:bookmarkStart w:id="2" w:name="_Toc64658709"/>
      <w:bookmarkStart w:id="3" w:name="_Toc81737334"/>
      <w:r w:rsidRPr="00E315D0">
        <w:rPr>
          <w:rFonts w:cstheme="minorHAnsi"/>
        </w:rPr>
        <w:lastRenderedPageBreak/>
        <w:t>Inhaltsverzeichnis</w:t>
      </w:r>
      <w:bookmarkEnd w:id="0"/>
      <w:bookmarkEnd w:id="1"/>
      <w:bookmarkEnd w:id="2"/>
      <w:bookmarkEnd w:id="3"/>
    </w:p>
    <w:p w14:paraId="456BFEF0" w14:textId="5F77B96C" w:rsidR="002629EE" w:rsidRDefault="00966A46">
      <w:pPr>
        <w:pStyle w:val="Verzeichnis1"/>
        <w:rPr>
          <w:rFonts w:eastAsiaTheme="minorEastAsia" w:cstheme="minorBidi"/>
          <w:b w:val="0"/>
          <w:sz w:val="22"/>
          <w:szCs w:val="22"/>
          <w:lang w:val="en-US" w:eastAsia="en-US"/>
        </w:rPr>
      </w:pPr>
      <w:r>
        <w:rPr>
          <w:rFonts w:cstheme="minorHAnsi"/>
          <w:sz w:val="22"/>
        </w:rPr>
        <w:fldChar w:fldCharType="begin"/>
      </w:r>
      <w:r w:rsidRPr="00E315D0">
        <w:rPr>
          <w:rFonts w:cstheme="minorHAnsi"/>
        </w:rPr>
        <w:instrText xml:space="preserve"> TOC \o "1-3" \h \z \u </w:instrText>
      </w:r>
      <w:r>
        <w:rPr>
          <w:rFonts w:cstheme="minorHAnsi"/>
          <w:sz w:val="22"/>
        </w:rPr>
        <w:fldChar w:fldCharType="separate"/>
      </w:r>
      <w:hyperlink w:anchor="_Toc81737334" w:history="1">
        <w:r w:rsidR="002629EE" w:rsidRPr="002248EA">
          <w:rPr>
            <w:rStyle w:val="Hyperlink"/>
            <w:rFonts w:cstheme="minorHAnsi"/>
          </w:rPr>
          <w:t>Inhaltsverzeichnis</w:t>
        </w:r>
        <w:r w:rsidR="002629EE">
          <w:rPr>
            <w:webHidden/>
          </w:rPr>
          <w:tab/>
        </w:r>
        <w:r w:rsidR="002629EE">
          <w:rPr>
            <w:webHidden/>
          </w:rPr>
          <w:fldChar w:fldCharType="begin"/>
        </w:r>
        <w:r w:rsidR="002629EE">
          <w:rPr>
            <w:webHidden/>
          </w:rPr>
          <w:instrText xml:space="preserve"> PAGEREF _Toc81737334 \h </w:instrText>
        </w:r>
        <w:r w:rsidR="002629EE">
          <w:rPr>
            <w:webHidden/>
          </w:rPr>
        </w:r>
        <w:r w:rsidR="002629EE">
          <w:rPr>
            <w:webHidden/>
          </w:rPr>
          <w:fldChar w:fldCharType="separate"/>
        </w:r>
        <w:r w:rsidR="004E40DB">
          <w:rPr>
            <w:webHidden/>
          </w:rPr>
          <w:t>I</w:t>
        </w:r>
        <w:r w:rsidR="002629EE">
          <w:rPr>
            <w:webHidden/>
          </w:rPr>
          <w:fldChar w:fldCharType="end"/>
        </w:r>
      </w:hyperlink>
    </w:p>
    <w:p w14:paraId="5B200E2F" w14:textId="2B934B07" w:rsidR="002629EE" w:rsidRDefault="00FE421E">
      <w:pPr>
        <w:pStyle w:val="Verzeichnis1"/>
        <w:rPr>
          <w:rFonts w:eastAsiaTheme="minorEastAsia" w:cstheme="minorBidi"/>
          <w:b w:val="0"/>
          <w:sz w:val="22"/>
          <w:szCs w:val="22"/>
          <w:lang w:val="en-US" w:eastAsia="en-US"/>
        </w:rPr>
      </w:pPr>
      <w:hyperlink w:anchor="_Toc81737335" w:history="1">
        <w:r w:rsidR="002629EE" w:rsidRPr="002248EA">
          <w:rPr>
            <w:rStyle w:val="Hyperlink"/>
            <w:rFonts w:cstheme="minorHAnsi"/>
            <w:lang w:val="en-US"/>
          </w:rPr>
          <w:t>Abbildungsverzeichnis</w:t>
        </w:r>
        <w:r w:rsidR="002629EE">
          <w:rPr>
            <w:webHidden/>
          </w:rPr>
          <w:tab/>
        </w:r>
        <w:r w:rsidR="002629EE">
          <w:rPr>
            <w:webHidden/>
          </w:rPr>
          <w:fldChar w:fldCharType="begin"/>
        </w:r>
        <w:r w:rsidR="002629EE">
          <w:rPr>
            <w:webHidden/>
          </w:rPr>
          <w:instrText xml:space="preserve"> PAGEREF _Toc81737335 \h </w:instrText>
        </w:r>
        <w:r w:rsidR="002629EE">
          <w:rPr>
            <w:webHidden/>
          </w:rPr>
        </w:r>
        <w:r w:rsidR="002629EE">
          <w:rPr>
            <w:webHidden/>
          </w:rPr>
          <w:fldChar w:fldCharType="separate"/>
        </w:r>
        <w:r w:rsidR="004E40DB">
          <w:rPr>
            <w:webHidden/>
          </w:rPr>
          <w:t>II</w:t>
        </w:r>
        <w:r w:rsidR="002629EE">
          <w:rPr>
            <w:webHidden/>
          </w:rPr>
          <w:fldChar w:fldCharType="end"/>
        </w:r>
      </w:hyperlink>
    </w:p>
    <w:p w14:paraId="77CD0879" w14:textId="65DE79F9" w:rsidR="002629EE" w:rsidRDefault="00FE421E">
      <w:pPr>
        <w:pStyle w:val="Verzeichnis1"/>
        <w:rPr>
          <w:rFonts w:eastAsiaTheme="minorEastAsia" w:cstheme="minorBidi"/>
          <w:b w:val="0"/>
          <w:sz w:val="22"/>
          <w:szCs w:val="22"/>
          <w:lang w:val="en-US" w:eastAsia="en-US"/>
        </w:rPr>
      </w:pPr>
      <w:hyperlink w:anchor="_Toc81737336" w:history="1">
        <w:r w:rsidR="002629EE" w:rsidRPr="002248EA">
          <w:rPr>
            <w:rStyle w:val="Hyperlink"/>
            <w:rFonts w:cstheme="minorHAnsi"/>
            <w:bCs/>
          </w:rPr>
          <w:t>1</w:t>
        </w:r>
        <w:r w:rsidR="002629EE">
          <w:rPr>
            <w:rFonts w:eastAsiaTheme="minorEastAsia" w:cstheme="minorBidi"/>
            <w:b w:val="0"/>
            <w:sz w:val="22"/>
            <w:szCs w:val="22"/>
            <w:lang w:val="en-US" w:eastAsia="en-US"/>
          </w:rPr>
          <w:tab/>
        </w:r>
        <w:r w:rsidR="002629EE" w:rsidRPr="002248EA">
          <w:rPr>
            <w:rStyle w:val="Hyperlink"/>
            <w:rFonts w:cstheme="minorHAnsi"/>
          </w:rPr>
          <w:t>Einleitung</w:t>
        </w:r>
        <w:r w:rsidR="002629EE">
          <w:rPr>
            <w:webHidden/>
          </w:rPr>
          <w:tab/>
        </w:r>
        <w:r w:rsidR="002629EE">
          <w:rPr>
            <w:webHidden/>
          </w:rPr>
          <w:fldChar w:fldCharType="begin"/>
        </w:r>
        <w:r w:rsidR="002629EE">
          <w:rPr>
            <w:webHidden/>
          </w:rPr>
          <w:instrText xml:space="preserve"> PAGEREF _Toc81737336 \h </w:instrText>
        </w:r>
        <w:r w:rsidR="002629EE">
          <w:rPr>
            <w:webHidden/>
          </w:rPr>
        </w:r>
        <w:r w:rsidR="002629EE">
          <w:rPr>
            <w:webHidden/>
          </w:rPr>
          <w:fldChar w:fldCharType="separate"/>
        </w:r>
        <w:r w:rsidR="004E40DB">
          <w:rPr>
            <w:webHidden/>
          </w:rPr>
          <w:t>1</w:t>
        </w:r>
        <w:r w:rsidR="002629EE">
          <w:rPr>
            <w:webHidden/>
          </w:rPr>
          <w:fldChar w:fldCharType="end"/>
        </w:r>
      </w:hyperlink>
    </w:p>
    <w:p w14:paraId="0FCAFD46" w14:textId="761E5843" w:rsidR="002629EE" w:rsidRDefault="00FE421E">
      <w:pPr>
        <w:pStyle w:val="Verzeichnis2"/>
        <w:rPr>
          <w:rFonts w:eastAsiaTheme="minorEastAsia" w:cstheme="minorBidi"/>
          <w:sz w:val="22"/>
          <w:szCs w:val="22"/>
          <w:lang w:eastAsia="en-US"/>
        </w:rPr>
      </w:pPr>
      <w:hyperlink w:anchor="_Toc81737337" w:history="1">
        <w:r w:rsidR="002629EE" w:rsidRPr="002248EA">
          <w:rPr>
            <w:rStyle w:val="Hyperlink"/>
          </w:rPr>
          <w:t>1.1</w:t>
        </w:r>
        <w:r w:rsidR="002629EE">
          <w:rPr>
            <w:rFonts w:eastAsiaTheme="minorEastAsia" w:cstheme="minorBidi"/>
            <w:sz w:val="22"/>
            <w:szCs w:val="22"/>
            <w:lang w:eastAsia="en-US"/>
          </w:rPr>
          <w:tab/>
        </w:r>
        <w:r w:rsidR="002629EE" w:rsidRPr="002248EA">
          <w:rPr>
            <w:rStyle w:val="Hyperlink"/>
          </w:rPr>
          <w:t>Problemstellung</w:t>
        </w:r>
        <w:r w:rsidR="002629EE">
          <w:rPr>
            <w:webHidden/>
          </w:rPr>
          <w:tab/>
        </w:r>
        <w:r w:rsidR="002629EE">
          <w:rPr>
            <w:webHidden/>
          </w:rPr>
          <w:fldChar w:fldCharType="begin"/>
        </w:r>
        <w:r w:rsidR="002629EE">
          <w:rPr>
            <w:webHidden/>
          </w:rPr>
          <w:instrText xml:space="preserve"> PAGEREF _Toc81737337 \h </w:instrText>
        </w:r>
        <w:r w:rsidR="002629EE">
          <w:rPr>
            <w:webHidden/>
          </w:rPr>
        </w:r>
        <w:r w:rsidR="002629EE">
          <w:rPr>
            <w:webHidden/>
          </w:rPr>
          <w:fldChar w:fldCharType="separate"/>
        </w:r>
        <w:r w:rsidR="004E40DB">
          <w:rPr>
            <w:webHidden/>
          </w:rPr>
          <w:t>1</w:t>
        </w:r>
        <w:r w:rsidR="002629EE">
          <w:rPr>
            <w:webHidden/>
          </w:rPr>
          <w:fldChar w:fldCharType="end"/>
        </w:r>
      </w:hyperlink>
    </w:p>
    <w:p w14:paraId="79632EE2" w14:textId="29B64C75" w:rsidR="002629EE" w:rsidRDefault="00FE421E">
      <w:pPr>
        <w:pStyle w:val="Verzeichnis2"/>
        <w:rPr>
          <w:rFonts w:eastAsiaTheme="minorEastAsia" w:cstheme="minorBidi"/>
          <w:sz w:val="22"/>
          <w:szCs w:val="22"/>
          <w:lang w:eastAsia="en-US"/>
        </w:rPr>
      </w:pPr>
      <w:hyperlink w:anchor="_Toc81737338" w:history="1">
        <w:r w:rsidR="002629EE" w:rsidRPr="002248EA">
          <w:rPr>
            <w:rStyle w:val="Hyperlink"/>
          </w:rPr>
          <w:t>1.2</w:t>
        </w:r>
        <w:r w:rsidR="002629EE">
          <w:rPr>
            <w:rFonts w:eastAsiaTheme="minorEastAsia" w:cstheme="minorBidi"/>
            <w:sz w:val="22"/>
            <w:szCs w:val="22"/>
            <w:lang w:eastAsia="en-US"/>
          </w:rPr>
          <w:tab/>
        </w:r>
        <w:r w:rsidR="002629EE" w:rsidRPr="002248EA">
          <w:rPr>
            <w:rStyle w:val="Hyperlink"/>
          </w:rPr>
          <w:t>Aufbau der Arbeit</w:t>
        </w:r>
        <w:r w:rsidR="002629EE">
          <w:rPr>
            <w:webHidden/>
          </w:rPr>
          <w:tab/>
        </w:r>
        <w:r w:rsidR="002629EE">
          <w:rPr>
            <w:webHidden/>
          </w:rPr>
          <w:fldChar w:fldCharType="begin"/>
        </w:r>
        <w:r w:rsidR="002629EE">
          <w:rPr>
            <w:webHidden/>
          </w:rPr>
          <w:instrText xml:space="preserve"> PAGEREF _Toc81737338 \h </w:instrText>
        </w:r>
        <w:r w:rsidR="002629EE">
          <w:rPr>
            <w:webHidden/>
          </w:rPr>
        </w:r>
        <w:r w:rsidR="002629EE">
          <w:rPr>
            <w:webHidden/>
          </w:rPr>
          <w:fldChar w:fldCharType="separate"/>
        </w:r>
        <w:r w:rsidR="004E40DB">
          <w:rPr>
            <w:webHidden/>
          </w:rPr>
          <w:t>1</w:t>
        </w:r>
        <w:r w:rsidR="002629EE">
          <w:rPr>
            <w:webHidden/>
          </w:rPr>
          <w:fldChar w:fldCharType="end"/>
        </w:r>
      </w:hyperlink>
    </w:p>
    <w:p w14:paraId="6D0A86BD" w14:textId="7D4A1D0C" w:rsidR="002629EE" w:rsidRDefault="00FE421E">
      <w:pPr>
        <w:pStyle w:val="Verzeichnis1"/>
        <w:rPr>
          <w:rFonts w:eastAsiaTheme="minorEastAsia" w:cstheme="minorBidi"/>
          <w:b w:val="0"/>
          <w:sz w:val="22"/>
          <w:szCs w:val="22"/>
          <w:lang w:val="en-US" w:eastAsia="en-US"/>
        </w:rPr>
      </w:pPr>
      <w:hyperlink w:anchor="_Toc81737339" w:history="1">
        <w:r w:rsidR="002629EE" w:rsidRPr="002248EA">
          <w:rPr>
            <w:rStyle w:val="Hyperlink"/>
            <w:rFonts w:cstheme="minorHAnsi"/>
            <w:bCs/>
          </w:rPr>
          <w:t>2</w:t>
        </w:r>
        <w:r w:rsidR="002629EE">
          <w:rPr>
            <w:rFonts w:eastAsiaTheme="minorEastAsia" w:cstheme="minorBidi"/>
            <w:b w:val="0"/>
            <w:sz w:val="22"/>
            <w:szCs w:val="22"/>
            <w:lang w:val="en-US" w:eastAsia="en-US"/>
          </w:rPr>
          <w:tab/>
        </w:r>
        <w:r w:rsidR="002629EE" w:rsidRPr="002248EA">
          <w:rPr>
            <w:rStyle w:val="Hyperlink"/>
            <w:rFonts w:cstheme="minorHAnsi"/>
          </w:rPr>
          <w:t>Literaturverzeichnis</w:t>
        </w:r>
        <w:r w:rsidR="002629EE">
          <w:rPr>
            <w:webHidden/>
          </w:rPr>
          <w:tab/>
        </w:r>
        <w:r w:rsidR="002629EE">
          <w:rPr>
            <w:webHidden/>
          </w:rPr>
          <w:fldChar w:fldCharType="begin"/>
        </w:r>
        <w:r w:rsidR="002629EE">
          <w:rPr>
            <w:webHidden/>
          </w:rPr>
          <w:instrText xml:space="preserve"> PAGEREF _Toc81737339 \h </w:instrText>
        </w:r>
        <w:r w:rsidR="002629EE">
          <w:rPr>
            <w:webHidden/>
          </w:rPr>
        </w:r>
        <w:r w:rsidR="002629EE">
          <w:rPr>
            <w:webHidden/>
          </w:rPr>
          <w:fldChar w:fldCharType="separate"/>
        </w:r>
        <w:r w:rsidR="004E40DB">
          <w:rPr>
            <w:webHidden/>
          </w:rPr>
          <w:t>16</w:t>
        </w:r>
        <w:r w:rsidR="002629EE">
          <w:rPr>
            <w:webHidden/>
          </w:rPr>
          <w:fldChar w:fldCharType="end"/>
        </w:r>
      </w:hyperlink>
    </w:p>
    <w:p w14:paraId="47DFFD91" w14:textId="5D6C8F93" w:rsidR="002629EE" w:rsidRDefault="00FE421E">
      <w:pPr>
        <w:pStyle w:val="Verzeichnis1"/>
        <w:rPr>
          <w:rFonts w:eastAsiaTheme="minorEastAsia" w:cstheme="minorBidi"/>
          <w:b w:val="0"/>
          <w:sz w:val="22"/>
          <w:szCs w:val="22"/>
          <w:lang w:val="en-US" w:eastAsia="en-US"/>
        </w:rPr>
      </w:pPr>
      <w:hyperlink w:anchor="_Toc81737340" w:history="1">
        <w:r w:rsidR="002629EE" w:rsidRPr="002248EA">
          <w:rPr>
            <w:rStyle w:val="Hyperlink"/>
            <w:rFonts w:cstheme="minorHAnsi"/>
            <w:bCs/>
          </w:rPr>
          <w:t>3</w:t>
        </w:r>
        <w:r w:rsidR="002629EE">
          <w:rPr>
            <w:rFonts w:eastAsiaTheme="minorEastAsia" w:cstheme="minorBidi"/>
            <w:b w:val="0"/>
            <w:sz w:val="22"/>
            <w:szCs w:val="22"/>
            <w:lang w:val="en-US" w:eastAsia="en-US"/>
          </w:rPr>
          <w:tab/>
        </w:r>
        <w:r w:rsidR="002629EE" w:rsidRPr="002248EA">
          <w:rPr>
            <w:rStyle w:val="Hyperlink"/>
            <w:rFonts w:cstheme="minorHAnsi"/>
          </w:rPr>
          <w:t>Eigenständigkeitserklärungen</w:t>
        </w:r>
        <w:r w:rsidR="002629EE">
          <w:rPr>
            <w:webHidden/>
          </w:rPr>
          <w:tab/>
        </w:r>
        <w:r w:rsidR="002629EE">
          <w:rPr>
            <w:webHidden/>
          </w:rPr>
          <w:fldChar w:fldCharType="begin"/>
        </w:r>
        <w:r w:rsidR="002629EE">
          <w:rPr>
            <w:webHidden/>
          </w:rPr>
          <w:instrText xml:space="preserve"> PAGEREF _Toc81737340 \h </w:instrText>
        </w:r>
        <w:r w:rsidR="002629EE">
          <w:rPr>
            <w:webHidden/>
          </w:rPr>
        </w:r>
        <w:r w:rsidR="002629EE">
          <w:rPr>
            <w:webHidden/>
          </w:rPr>
          <w:fldChar w:fldCharType="separate"/>
        </w:r>
        <w:r w:rsidR="004E40DB">
          <w:rPr>
            <w:webHidden/>
          </w:rPr>
          <w:t>17</w:t>
        </w:r>
        <w:r w:rsidR="002629EE">
          <w:rPr>
            <w:webHidden/>
          </w:rPr>
          <w:fldChar w:fldCharType="end"/>
        </w:r>
      </w:hyperlink>
    </w:p>
    <w:p w14:paraId="770F75B8" w14:textId="58191C1D" w:rsidR="002629EE" w:rsidRDefault="00FE421E">
      <w:pPr>
        <w:pStyle w:val="Verzeichnis2"/>
        <w:rPr>
          <w:rFonts w:eastAsiaTheme="minorEastAsia" w:cstheme="minorBidi"/>
          <w:sz w:val="22"/>
          <w:szCs w:val="22"/>
          <w:lang w:eastAsia="en-US"/>
        </w:rPr>
      </w:pPr>
      <w:hyperlink w:anchor="_Toc81737341" w:history="1">
        <w:r w:rsidR="002629EE" w:rsidRPr="002248EA">
          <w:rPr>
            <w:rStyle w:val="Hyperlink"/>
          </w:rPr>
          <w:t>Eigenständigkeitserklärung Fabian Felix Selbach, 30113859</w:t>
        </w:r>
        <w:r w:rsidR="002629EE">
          <w:rPr>
            <w:webHidden/>
          </w:rPr>
          <w:tab/>
        </w:r>
        <w:r w:rsidR="002629EE">
          <w:rPr>
            <w:webHidden/>
          </w:rPr>
          <w:fldChar w:fldCharType="begin"/>
        </w:r>
        <w:r w:rsidR="002629EE">
          <w:rPr>
            <w:webHidden/>
          </w:rPr>
          <w:instrText xml:space="preserve"> PAGEREF _Toc81737341 \h </w:instrText>
        </w:r>
        <w:r w:rsidR="002629EE">
          <w:rPr>
            <w:webHidden/>
          </w:rPr>
        </w:r>
        <w:r w:rsidR="002629EE">
          <w:rPr>
            <w:webHidden/>
          </w:rPr>
          <w:fldChar w:fldCharType="separate"/>
        </w:r>
        <w:r w:rsidR="004E40DB">
          <w:rPr>
            <w:webHidden/>
          </w:rPr>
          <w:t>17</w:t>
        </w:r>
        <w:r w:rsidR="002629EE">
          <w:rPr>
            <w:webHidden/>
          </w:rPr>
          <w:fldChar w:fldCharType="end"/>
        </w:r>
      </w:hyperlink>
    </w:p>
    <w:p w14:paraId="76ABF873" w14:textId="29949D87" w:rsidR="00966A46" w:rsidRPr="004D1F34" w:rsidRDefault="00966A46" w:rsidP="00966A46">
      <w:pPr>
        <w:pStyle w:val="TextStandard"/>
        <w:rPr>
          <w:rFonts w:cstheme="minorHAnsi"/>
          <w:noProof/>
        </w:rPr>
        <w:sectPr w:rsidR="00966A46" w:rsidRPr="004D1F34" w:rsidSect="001654D7">
          <w:headerReference w:type="even" r:id="rId15"/>
          <w:headerReference w:type="default" r:id="rId16"/>
          <w:pgSz w:w="11907" w:h="16840" w:code="9"/>
          <w:pgMar w:top="1134" w:right="1134" w:bottom="1134" w:left="1680" w:header="567" w:footer="567" w:gutter="20"/>
          <w:pgNumType w:fmt="upperRoman" w:start="1"/>
          <w:cols w:space="720"/>
          <w:docGrid w:linePitch="326"/>
        </w:sectPr>
      </w:pPr>
      <w:r>
        <w:rPr>
          <w:rFonts w:cstheme="minorHAnsi"/>
          <w:sz w:val="22"/>
        </w:rPr>
        <w:fldChar w:fldCharType="end"/>
      </w:r>
    </w:p>
    <w:p w14:paraId="3E674418" w14:textId="0CD30496" w:rsidR="00966A46" w:rsidRPr="00853D8E" w:rsidRDefault="00966A46" w:rsidP="00966A46">
      <w:pPr>
        <w:pStyle w:val="berschrift1ohneNummer"/>
        <w:rPr>
          <w:rFonts w:cstheme="minorHAnsi"/>
        </w:rPr>
      </w:pPr>
      <w:bookmarkStart w:id="4" w:name="_Toc63961293"/>
      <w:bookmarkStart w:id="5" w:name="_Toc64657008"/>
      <w:bookmarkStart w:id="6" w:name="_Toc64658710"/>
      <w:bookmarkStart w:id="7" w:name="_Toc81737335"/>
      <w:r w:rsidRPr="00853D8E">
        <w:rPr>
          <w:rFonts w:cstheme="minorHAnsi"/>
        </w:rPr>
        <w:lastRenderedPageBreak/>
        <w:t>Abbildungsverzeichnis</w:t>
      </w:r>
      <w:bookmarkEnd w:id="4"/>
      <w:bookmarkEnd w:id="5"/>
      <w:bookmarkEnd w:id="6"/>
      <w:bookmarkEnd w:id="7"/>
    </w:p>
    <w:p w14:paraId="5E0304D6" w14:textId="42BD0103" w:rsidR="00853D8E" w:rsidRDefault="00BC3302">
      <w:pPr>
        <w:pStyle w:val="Abbildungsverzeichnis"/>
        <w:rPr>
          <w:rFonts w:eastAsiaTheme="minorEastAsia" w:cstheme="minorBidi"/>
          <w:sz w:val="22"/>
          <w:szCs w:val="22"/>
          <w:lang w:eastAsia="en-US"/>
        </w:rPr>
      </w:pPr>
      <w:r>
        <w:rPr>
          <w:rFonts w:cstheme="minorHAnsi"/>
        </w:rPr>
        <w:fldChar w:fldCharType="begin"/>
      </w:r>
      <w:r w:rsidRPr="00AA78A9">
        <w:rPr>
          <w:rFonts w:cstheme="minorHAnsi"/>
        </w:rPr>
        <w:instrText xml:space="preserve"> TOC \h \z \c "Abbildung" </w:instrText>
      </w:r>
      <w:r>
        <w:rPr>
          <w:rFonts w:cstheme="minorHAnsi"/>
        </w:rPr>
        <w:fldChar w:fldCharType="separate"/>
      </w:r>
      <w:hyperlink w:anchor="_Toc95729728" w:history="1">
        <w:r w:rsidR="00853D8E" w:rsidRPr="00D56F41">
          <w:rPr>
            <w:rStyle w:val="Hyperlink"/>
          </w:rPr>
          <w:t>Abbildung 1: PyTorch Bibliotheken importieren</w:t>
        </w:r>
        <w:r w:rsidR="00853D8E">
          <w:rPr>
            <w:webHidden/>
          </w:rPr>
          <w:tab/>
        </w:r>
        <w:r w:rsidR="00853D8E">
          <w:rPr>
            <w:webHidden/>
          </w:rPr>
          <w:fldChar w:fldCharType="begin"/>
        </w:r>
        <w:r w:rsidR="00853D8E">
          <w:rPr>
            <w:webHidden/>
          </w:rPr>
          <w:instrText xml:space="preserve"> PAGEREF _Toc95729728 \h </w:instrText>
        </w:r>
        <w:r w:rsidR="00853D8E">
          <w:rPr>
            <w:webHidden/>
          </w:rPr>
        </w:r>
        <w:r w:rsidR="00853D8E">
          <w:rPr>
            <w:webHidden/>
          </w:rPr>
          <w:fldChar w:fldCharType="separate"/>
        </w:r>
        <w:r w:rsidR="004E40DB">
          <w:rPr>
            <w:webHidden/>
          </w:rPr>
          <w:t>3</w:t>
        </w:r>
        <w:r w:rsidR="00853D8E">
          <w:rPr>
            <w:webHidden/>
          </w:rPr>
          <w:fldChar w:fldCharType="end"/>
        </w:r>
      </w:hyperlink>
    </w:p>
    <w:p w14:paraId="34DD6294" w14:textId="15E332FC" w:rsidR="00853D8E" w:rsidRDefault="00FE421E">
      <w:pPr>
        <w:pStyle w:val="Abbildungsverzeichnis"/>
        <w:rPr>
          <w:rFonts w:eastAsiaTheme="minorEastAsia" w:cstheme="minorBidi"/>
          <w:sz w:val="22"/>
          <w:szCs w:val="22"/>
          <w:lang w:eastAsia="en-US"/>
        </w:rPr>
      </w:pPr>
      <w:hyperlink w:anchor="_Toc95729729" w:history="1">
        <w:r w:rsidR="00853D8E" w:rsidRPr="00D56F41">
          <w:rPr>
            <w:rStyle w:val="Hyperlink"/>
          </w:rPr>
          <w:t>Abbildung 2: PyTorch Aufbau neuronales Netzwerk</w:t>
        </w:r>
        <w:r w:rsidR="00853D8E">
          <w:rPr>
            <w:webHidden/>
          </w:rPr>
          <w:tab/>
        </w:r>
        <w:r w:rsidR="00853D8E">
          <w:rPr>
            <w:webHidden/>
          </w:rPr>
          <w:fldChar w:fldCharType="begin"/>
        </w:r>
        <w:r w:rsidR="00853D8E">
          <w:rPr>
            <w:webHidden/>
          </w:rPr>
          <w:instrText xml:space="preserve"> PAGEREF _Toc95729729 \h </w:instrText>
        </w:r>
        <w:r w:rsidR="00853D8E">
          <w:rPr>
            <w:webHidden/>
          </w:rPr>
        </w:r>
        <w:r w:rsidR="00853D8E">
          <w:rPr>
            <w:webHidden/>
          </w:rPr>
          <w:fldChar w:fldCharType="separate"/>
        </w:r>
        <w:r w:rsidR="004E40DB">
          <w:rPr>
            <w:webHidden/>
          </w:rPr>
          <w:t>4</w:t>
        </w:r>
        <w:r w:rsidR="00853D8E">
          <w:rPr>
            <w:webHidden/>
          </w:rPr>
          <w:fldChar w:fldCharType="end"/>
        </w:r>
      </w:hyperlink>
    </w:p>
    <w:p w14:paraId="2C1BA3A1" w14:textId="32454145" w:rsidR="00853D8E" w:rsidRDefault="00FE421E">
      <w:pPr>
        <w:pStyle w:val="Abbildungsverzeichnis"/>
        <w:rPr>
          <w:rFonts w:eastAsiaTheme="minorEastAsia" w:cstheme="minorBidi"/>
          <w:sz w:val="22"/>
          <w:szCs w:val="22"/>
          <w:lang w:eastAsia="en-US"/>
        </w:rPr>
      </w:pPr>
      <w:hyperlink w:anchor="_Toc95729730" w:history="1">
        <w:r w:rsidR="00853D8E" w:rsidRPr="00D56F41">
          <w:rPr>
            <w:rStyle w:val="Hyperlink"/>
          </w:rPr>
          <w:t>Abbildung 3: PyTorch Netzwerk forward Methode</w:t>
        </w:r>
        <w:r w:rsidR="00853D8E">
          <w:rPr>
            <w:webHidden/>
          </w:rPr>
          <w:tab/>
        </w:r>
        <w:r w:rsidR="00853D8E">
          <w:rPr>
            <w:webHidden/>
          </w:rPr>
          <w:fldChar w:fldCharType="begin"/>
        </w:r>
        <w:r w:rsidR="00853D8E">
          <w:rPr>
            <w:webHidden/>
          </w:rPr>
          <w:instrText xml:space="preserve"> PAGEREF _Toc95729730 \h </w:instrText>
        </w:r>
        <w:r w:rsidR="00853D8E">
          <w:rPr>
            <w:webHidden/>
          </w:rPr>
        </w:r>
        <w:r w:rsidR="00853D8E">
          <w:rPr>
            <w:webHidden/>
          </w:rPr>
          <w:fldChar w:fldCharType="separate"/>
        </w:r>
        <w:r w:rsidR="004E40DB">
          <w:rPr>
            <w:webHidden/>
          </w:rPr>
          <w:t>5</w:t>
        </w:r>
        <w:r w:rsidR="00853D8E">
          <w:rPr>
            <w:webHidden/>
          </w:rPr>
          <w:fldChar w:fldCharType="end"/>
        </w:r>
      </w:hyperlink>
    </w:p>
    <w:p w14:paraId="3B61257D" w14:textId="7813FD40" w:rsidR="00853D8E" w:rsidRDefault="00FE421E">
      <w:pPr>
        <w:pStyle w:val="Abbildungsverzeichnis"/>
        <w:rPr>
          <w:rFonts w:eastAsiaTheme="minorEastAsia" w:cstheme="minorBidi"/>
          <w:sz w:val="22"/>
          <w:szCs w:val="22"/>
          <w:lang w:eastAsia="en-US"/>
        </w:rPr>
      </w:pPr>
      <w:hyperlink w:anchor="_Toc95729731" w:history="1">
        <w:r w:rsidR="00853D8E" w:rsidRPr="00D56F41">
          <w:rPr>
            <w:rStyle w:val="Hyperlink"/>
          </w:rPr>
          <w:t>Abbildung 4: PyTorch Trainingsmethode</w:t>
        </w:r>
        <w:r w:rsidR="00853D8E">
          <w:rPr>
            <w:webHidden/>
          </w:rPr>
          <w:tab/>
        </w:r>
        <w:r w:rsidR="00853D8E">
          <w:rPr>
            <w:webHidden/>
          </w:rPr>
          <w:fldChar w:fldCharType="begin"/>
        </w:r>
        <w:r w:rsidR="00853D8E">
          <w:rPr>
            <w:webHidden/>
          </w:rPr>
          <w:instrText xml:space="preserve"> PAGEREF _Toc95729731 \h </w:instrText>
        </w:r>
        <w:r w:rsidR="00853D8E">
          <w:rPr>
            <w:webHidden/>
          </w:rPr>
        </w:r>
        <w:r w:rsidR="00853D8E">
          <w:rPr>
            <w:webHidden/>
          </w:rPr>
          <w:fldChar w:fldCharType="separate"/>
        </w:r>
        <w:r w:rsidR="004E40DB">
          <w:rPr>
            <w:webHidden/>
          </w:rPr>
          <w:t>5</w:t>
        </w:r>
        <w:r w:rsidR="00853D8E">
          <w:rPr>
            <w:webHidden/>
          </w:rPr>
          <w:fldChar w:fldCharType="end"/>
        </w:r>
      </w:hyperlink>
    </w:p>
    <w:p w14:paraId="18E809A0" w14:textId="1607589E" w:rsidR="00853D8E" w:rsidRDefault="00FE421E">
      <w:pPr>
        <w:pStyle w:val="Abbildungsverzeichnis"/>
        <w:rPr>
          <w:rFonts w:eastAsiaTheme="minorEastAsia" w:cstheme="minorBidi"/>
          <w:sz w:val="22"/>
          <w:szCs w:val="22"/>
          <w:lang w:eastAsia="en-US"/>
        </w:rPr>
      </w:pPr>
      <w:hyperlink w:anchor="_Toc95729732" w:history="1">
        <w:r w:rsidR="00853D8E" w:rsidRPr="00D56F41">
          <w:rPr>
            <w:rStyle w:val="Hyperlink"/>
          </w:rPr>
          <w:t>Abbildung 5: PyTorch Testmethode</w:t>
        </w:r>
        <w:r w:rsidR="00853D8E">
          <w:rPr>
            <w:webHidden/>
          </w:rPr>
          <w:tab/>
        </w:r>
        <w:r w:rsidR="00853D8E">
          <w:rPr>
            <w:webHidden/>
          </w:rPr>
          <w:fldChar w:fldCharType="begin"/>
        </w:r>
        <w:r w:rsidR="00853D8E">
          <w:rPr>
            <w:webHidden/>
          </w:rPr>
          <w:instrText xml:space="preserve"> PAGEREF _Toc95729732 \h </w:instrText>
        </w:r>
        <w:r w:rsidR="00853D8E">
          <w:rPr>
            <w:webHidden/>
          </w:rPr>
        </w:r>
        <w:r w:rsidR="00853D8E">
          <w:rPr>
            <w:webHidden/>
          </w:rPr>
          <w:fldChar w:fldCharType="separate"/>
        </w:r>
        <w:r w:rsidR="004E40DB">
          <w:rPr>
            <w:webHidden/>
          </w:rPr>
          <w:t>6</w:t>
        </w:r>
        <w:r w:rsidR="00853D8E">
          <w:rPr>
            <w:webHidden/>
          </w:rPr>
          <w:fldChar w:fldCharType="end"/>
        </w:r>
      </w:hyperlink>
    </w:p>
    <w:p w14:paraId="18C5F11B" w14:textId="4146CE2C" w:rsidR="00853D8E" w:rsidRDefault="00FE421E">
      <w:pPr>
        <w:pStyle w:val="Abbildungsverzeichnis"/>
        <w:rPr>
          <w:rFonts w:eastAsiaTheme="minorEastAsia" w:cstheme="minorBidi"/>
          <w:sz w:val="22"/>
          <w:szCs w:val="22"/>
          <w:lang w:eastAsia="en-US"/>
        </w:rPr>
      </w:pPr>
      <w:hyperlink w:anchor="_Toc95729733" w:history="1">
        <w:r w:rsidR="00853D8E" w:rsidRPr="00D56F41">
          <w:rPr>
            <w:rStyle w:val="Hyperlink"/>
          </w:rPr>
          <w:t>Abbildung 6: PyTorch Datensatz laden</w:t>
        </w:r>
        <w:r w:rsidR="00853D8E">
          <w:rPr>
            <w:webHidden/>
          </w:rPr>
          <w:tab/>
        </w:r>
        <w:r w:rsidR="00853D8E">
          <w:rPr>
            <w:webHidden/>
          </w:rPr>
          <w:fldChar w:fldCharType="begin"/>
        </w:r>
        <w:r w:rsidR="00853D8E">
          <w:rPr>
            <w:webHidden/>
          </w:rPr>
          <w:instrText xml:space="preserve"> PAGEREF _Toc95729733 \h </w:instrText>
        </w:r>
        <w:r w:rsidR="00853D8E">
          <w:rPr>
            <w:webHidden/>
          </w:rPr>
        </w:r>
        <w:r w:rsidR="00853D8E">
          <w:rPr>
            <w:webHidden/>
          </w:rPr>
          <w:fldChar w:fldCharType="separate"/>
        </w:r>
        <w:r w:rsidR="004E40DB">
          <w:rPr>
            <w:webHidden/>
          </w:rPr>
          <w:t>7</w:t>
        </w:r>
        <w:r w:rsidR="00853D8E">
          <w:rPr>
            <w:webHidden/>
          </w:rPr>
          <w:fldChar w:fldCharType="end"/>
        </w:r>
      </w:hyperlink>
    </w:p>
    <w:p w14:paraId="7CBF5233" w14:textId="0B09AE57" w:rsidR="00853D8E" w:rsidRDefault="00FE421E">
      <w:pPr>
        <w:pStyle w:val="Abbildungsverzeichnis"/>
        <w:rPr>
          <w:rFonts w:eastAsiaTheme="minorEastAsia" w:cstheme="minorBidi"/>
          <w:sz w:val="22"/>
          <w:szCs w:val="22"/>
          <w:lang w:eastAsia="en-US"/>
        </w:rPr>
      </w:pPr>
      <w:hyperlink w:anchor="_Toc95729734" w:history="1">
        <w:r w:rsidR="00853D8E" w:rsidRPr="00D56F41">
          <w:rPr>
            <w:rStyle w:val="Hyperlink"/>
          </w:rPr>
          <w:t>Abbildung 7: PyTorch Verlust- und Optimierungsfunktion</w:t>
        </w:r>
        <w:r w:rsidR="00853D8E">
          <w:rPr>
            <w:webHidden/>
          </w:rPr>
          <w:tab/>
        </w:r>
        <w:r w:rsidR="00853D8E">
          <w:rPr>
            <w:webHidden/>
          </w:rPr>
          <w:fldChar w:fldCharType="begin"/>
        </w:r>
        <w:r w:rsidR="00853D8E">
          <w:rPr>
            <w:webHidden/>
          </w:rPr>
          <w:instrText xml:space="preserve"> PAGEREF _Toc95729734 \h </w:instrText>
        </w:r>
        <w:r w:rsidR="00853D8E">
          <w:rPr>
            <w:webHidden/>
          </w:rPr>
        </w:r>
        <w:r w:rsidR="00853D8E">
          <w:rPr>
            <w:webHidden/>
          </w:rPr>
          <w:fldChar w:fldCharType="separate"/>
        </w:r>
        <w:r w:rsidR="004E40DB">
          <w:rPr>
            <w:webHidden/>
          </w:rPr>
          <w:t>8</w:t>
        </w:r>
        <w:r w:rsidR="00853D8E">
          <w:rPr>
            <w:webHidden/>
          </w:rPr>
          <w:fldChar w:fldCharType="end"/>
        </w:r>
      </w:hyperlink>
    </w:p>
    <w:p w14:paraId="52C173F9" w14:textId="66426CEA" w:rsidR="00853D8E" w:rsidRDefault="00FE421E">
      <w:pPr>
        <w:pStyle w:val="Abbildungsverzeichnis"/>
        <w:rPr>
          <w:rFonts w:eastAsiaTheme="minorEastAsia" w:cstheme="minorBidi"/>
          <w:sz w:val="22"/>
          <w:szCs w:val="22"/>
          <w:lang w:eastAsia="en-US"/>
        </w:rPr>
      </w:pPr>
      <w:hyperlink w:anchor="_Toc95729735" w:history="1">
        <w:r w:rsidR="00853D8E" w:rsidRPr="00D56F41">
          <w:rPr>
            <w:rStyle w:val="Hyperlink"/>
          </w:rPr>
          <w:t>Abbildung 8: PyTorch Ausführungsschleife</w:t>
        </w:r>
        <w:r w:rsidR="00853D8E">
          <w:rPr>
            <w:webHidden/>
          </w:rPr>
          <w:tab/>
        </w:r>
        <w:r w:rsidR="00853D8E">
          <w:rPr>
            <w:webHidden/>
          </w:rPr>
          <w:fldChar w:fldCharType="begin"/>
        </w:r>
        <w:r w:rsidR="00853D8E">
          <w:rPr>
            <w:webHidden/>
          </w:rPr>
          <w:instrText xml:space="preserve"> PAGEREF _Toc95729735 \h </w:instrText>
        </w:r>
        <w:r w:rsidR="00853D8E">
          <w:rPr>
            <w:webHidden/>
          </w:rPr>
        </w:r>
        <w:r w:rsidR="00853D8E">
          <w:rPr>
            <w:webHidden/>
          </w:rPr>
          <w:fldChar w:fldCharType="separate"/>
        </w:r>
        <w:r w:rsidR="004E40DB">
          <w:rPr>
            <w:webHidden/>
          </w:rPr>
          <w:t>8</w:t>
        </w:r>
        <w:r w:rsidR="00853D8E">
          <w:rPr>
            <w:webHidden/>
          </w:rPr>
          <w:fldChar w:fldCharType="end"/>
        </w:r>
      </w:hyperlink>
    </w:p>
    <w:p w14:paraId="628B04A0" w14:textId="00EEFC1A" w:rsidR="00853D8E" w:rsidRDefault="00FE421E">
      <w:pPr>
        <w:pStyle w:val="Abbildungsverzeichnis"/>
        <w:rPr>
          <w:rFonts w:eastAsiaTheme="minorEastAsia" w:cstheme="minorBidi"/>
          <w:sz w:val="22"/>
          <w:szCs w:val="22"/>
          <w:lang w:eastAsia="en-US"/>
        </w:rPr>
      </w:pPr>
      <w:hyperlink w:anchor="_Toc95729736" w:history="1">
        <w:r w:rsidR="00853D8E" w:rsidRPr="00D56F41">
          <w:rPr>
            <w:rStyle w:val="Hyperlink"/>
          </w:rPr>
          <w:t>Abbildung 9: PyTorch Ergebnis 1. Epoche</w:t>
        </w:r>
        <w:r w:rsidR="00853D8E">
          <w:rPr>
            <w:webHidden/>
          </w:rPr>
          <w:tab/>
        </w:r>
        <w:r w:rsidR="00853D8E">
          <w:rPr>
            <w:webHidden/>
          </w:rPr>
          <w:fldChar w:fldCharType="begin"/>
        </w:r>
        <w:r w:rsidR="00853D8E">
          <w:rPr>
            <w:webHidden/>
          </w:rPr>
          <w:instrText xml:space="preserve"> PAGEREF _Toc95729736 \h </w:instrText>
        </w:r>
        <w:r w:rsidR="00853D8E">
          <w:rPr>
            <w:webHidden/>
          </w:rPr>
        </w:r>
        <w:r w:rsidR="00853D8E">
          <w:rPr>
            <w:webHidden/>
          </w:rPr>
          <w:fldChar w:fldCharType="separate"/>
        </w:r>
        <w:r w:rsidR="004E40DB">
          <w:rPr>
            <w:webHidden/>
          </w:rPr>
          <w:t>9</w:t>
        </w:r>
        <w:r w:rsidR="00853D8E">
          <w:rPr>
            <w:webHidden/>
          </w:rPr>
          <w:fldChar w:fldCharType="end"/>
        </w:r>
      </w:hyperlink>
    </w:p>
    <w:p w14:paraId="0A3D60EB" w14:textId="167FE306" w:rsidR="00853D8E" w:rsidRDefault="00FE421E">
      <w:pPr>
        <w:pStyle w:val="Abbildungsverzeichnis"/>
        <w:rPr>
          <w:rFonts w:eastAsiaTheme="minorEastAsia" w:cstheme="minorBidi"/>
          <w:sz w:val="22"/>
          <w:szCs w:val="22"/>
          <w:lang w:eastAsia="en-US"/>
        </w:rPr>
      </w:pPr>
      <w:hyperlink w:anchor="_Toc95729737" w:history="1">
        <w:r w:rsidR="00853D8E" w:rsidRPr="00D56F41">
          <w:rPr>
            <w:rStyle w:val="Hyperlink"/>
          </w:rPr>
          <w:t>Abbildung 10: PyTorch Ergebnis 10. Epoche</w:t>
        </w:r>
        <w:r w:rsidR="00853D8E">
          <w:rPr>
            <w:webHidden/>
          </w:rPr>
          <w:tab/>
        </w:r>
        <w:r w:rsidR="00853D8E">
          <w:rPr>
            <w:webHidden/>
          </w:rPr>
          <w:fldChar w:fldCharType="begin"/>
        </w:r>
        <w:r w:rsidR="00853D8E">
          <w:rPr>
            <w:webHidden/>
          </w:rPr>
          <w:instrText xml:space="preserve"> PAGEREF _Toc95729737 \h </w:instrText>
        </w:r>
        <w:r w:rsidR="00853D8E">
          <w:rPr>
            <w:webHidden/>
          </w:rPr>
        </w:r>
        <w:r w:rsidR="00853D8E">
          <w:rPr>
            <w:webHidden/>
          </w:rPr>
          <w:fldChar w:fldCharType="separate"/>
        </w:r>
        <w:r w:rsidR="004E40DB">
          <w:rPr>
            <w:webHidden/>
          </w:rPr>
          <w:t>9</w:t>
        </w:r>
        <w:r w:rsidR="00853D8E">
          <w:rPr>
            <w:webHidden/>
          </w:rPr>
          <w:fldChar w:fldCharType="end"/>
        </w:r>
      </w:hyperlink>
    </w:p>
    <w:p w14:paraId="6FBBD556" w14:textId="659ED0C5" w:rsidR="00853D8E" w:rsidRDefault="00FE421E">
      <w:pPr>
        <w:pStyle w:val="Abbildungsverzeichnis"/>
        <w:rPr>
          <w:rFonts w:eastAsiaTheme="minorEastAsia" w:cstheme="minorBidi"/>
          <w:sz w:val="22"/>
          <w:szCs w:val="22"/>
          <w:lang w:eastAsia="en-US"/>
        </w:rPr>
      </w:pPr>
      <w:hyperlink w:anchor="_Toc95729738" w:history="1">
        <w:r w:rsidR="00853D8E" w:rsidRPr="00D56F41">
          <w:rPr>
            <w:rStyle w:val="Hyperlink"/>
          </w:rPr>
          <w:t>Abbildung 11: TensorFlow Bibliotheken importieren</w:t>
        </w:r>
        <w:r w:rsidR="00853D8E">
          <w:rPr>
            <w:webHidden/>
          </w:rPr>
          <w:tab/>
        </w:r>
        <w:r w:rsidR="00853D8E">
          <w:rPr>
            <w:webHidden/>
          </w:rPr>
          <w:fldChar w:fldCharType="begin"/>
        </w:r>
        <w:r w:rsidR="00853D8E">
          <w:rPr>
            <w:webHidden/>
          </w:rPr>
          <w:instrText xml:space="preserve"> PAGEREF _Toc95729738 \h </w:instrText>
        </w:r>
        <w:r w:rsidR="00853D8E">
          <w:rPr>
            <w:webHidden/>
          </w:rPr>
        </w:r>
        <w:r w:rsidR="00853D8E">
          <w:rPr>
            <w:webHidden/>
          </w:rPr>
          <w:fldChar w:fldCharType="separate"/>
        </w:r>
        <w:r w:rsidR="004E40DB">
          <w:rPr>
            <w:webHidden/>
          </w:rPr>
          <w:t>10</w:t>
        </w:r>
        <w:r w:rsidR="00853D8E">
          <w:rPr>
            <w:webHidden/>
          </w:rPr>
          <w:fldChar w:fldCharType="end"/>
        </w:r>
      </w:hyperlink>
    </w:p>
    <w:p w14:paraId="13F42667" w14:textId="00ECCBA4" w:rsidR="00853D8E" w:rsidRDefault="00FE421E">
      <w:pPr>
        <w:pStyle w:val="Abbildungsverzeichnis"/>
        <w:rPr>
          <w:rFonts w:eastAsiaTheme="minorEastAsia" w:cstheme="minorBidi"/>
          <w:sz w:val="22"/>
          <w:szCs w:val="22"/>
          <w:lang w:eastAsia="en-US"/>
        </w:rPr>
      </w:pPr>
      <w:hyperlink w:anchor="_Toc95729739" w:history="1">
        <w:r w:rsidR="00853D8E" w:rsidRPr="00D56F41">
          <w:rPr>
            <w:rStyle w:val="Hyperlink"/>
          </w:rPr>
          <w:t>Abbildung 12: TensorFlow neuronales Netzwerk definieren</w:t>
        </w:r>
        <w:r w:rsidR="00853D8E">
          <w:rPr>
            <w:webHidden/>
          </w:rPr>
          <w:tab/>
        </w:r>
        <w:r w:rsidR="00853D8E">
          <w:rPr>
            <w:webHidden/>
          </w:rPr>
          <w:fldChar w:fldCharType="begin"/>
        </w:r>
        <w:r w:rsidR="00853D8E">
          <w:rPr>
            <w:webHidden/>
          </w:rPr>
          <w:instrText xml:space="preserve"> PAGEREF _Toc95729739 \h </w:instrText>
        </w:r>
        <w:r w:rsidR="00853D8E">
          <w:rPr>
            <w:webHidden/>
          </w:rPr>
        </w:r>
        <w:r w:rsidR="00853D8E">
          <w:rPr>
            <w:webHidden/>
          </w:rPr>
          <w:fldChar w:fldCharType="separate"/>
        </w:r>
        <w:r w:rsidR="004E40DB">
          <w:rPr>
            <w:webHidden/>
          </w:rPr>
          <w:t>10</w:t>
        </w:r>
        <w:r w:rsidR="00853D8E">
          <w:rPr>
            <w:webHidden/>
          </w:rPr>
          <w:fldChar w:fldCharType="end"/>
        </w:r>
      </w:hyperlink>
    </w:p>
    <w:p w14:paraId="1871EF19" w14:textId="0183920A" w:rsidR="00853D8E" w:rsidRDefault="00FE421E">
      <w:pPr>
        <w:pStyle w:val="Abbildungsverzeichnis"/>
        <w:rPr>
          <w:rFonts w:eastAsiaTheme="minorEastAsia" w:cstheme="minorBidi"/>
          <w:sz w:val="22"/>
          <w:szCs w:val="22"/>
          <w:lang w:eastAsia="en-US"/>
        </w:rPr>
      </w:pPr>
      <w:hyperlink w:anchor="_Toc95729740" w:history="1">
        <w:r w:rsidR="00853D8E" w:rsidRPr="00D56F41">
          <w:rPr>
            <w:rStyle w:val="Hyperlink"/>
          </w:rPr>
          <w:t>Abbildung 13: TensorFlow Verlust- und Optimierungsfunktion</w:t>
        </w:r>
        <w:r w:rsidR="00853D8E">
          <w:rPr>
            <w:webHidden/>
          </w:rPr>
          <w:tab/>
        </w:r>
        <w:r w:rsidR="00853D8E">
          <w:rPr>
            <w:webHidden/>
          </w:rPr>
          <w:fldChar w:fldCharType="begin"/>
        </w:r>
        <w:r w:rsidR="00853D8E">
          <w:rPr>
            <w:webHidden/>
          </w:rPr>
          <w:instrText xml:space="preserve"> PAGEREF _Toc95729740 \h </w:instrText>
        </w:r>
        <w:r w:rsidR="00853D8E">
          <w:rPr>
            <w:webHidden/>
          </w:rPr>
        </w:r>
        <w:r w:rsidR="00853D8E">
          <w:rPr>
            <w:webHidden/>
          </w:rPr>
          <w:fldChar w:fldCharType="separate"/>
        </w:r>
        <w:r w:rsidR="004E40DB">
          <w:rPr>
            <w:webHidden/>
          </w:rPr>
          <w:t>11</w:t>
        </w:r>
        <w:r w:rsidR="00853D8E">
          <w:rPr>
            <w:webHidden/>
          </w:rPr>
          <w:fldChar w:fldCharType="end"/>
        </w:r>
      </w:hyperlink>
    </w:p>
    <w:p w14:paraId="65EE55F7" w14:textId="4A2CD091" w:rsidR="00853D8E" w:rsidRDefault="00FE421E">
      <w:pPr>
        <w:pStyle w:val="Abbildungsverzeichnis"/>
        <w:rPr>
          <w:rFonts w:eastAsiaTheme="minorEastAsia" w:cstheme="minorBidi"/>
          <w:sz w:val="22"/>
          <w:szCs w:val="22"/>
          <w:lang w:eastAsia="en-US"/>
        </w:rPr>
      </w:pPr>
      <w:hyperlink w:anchor="_Toc95729741" w:history="1">
        <w:r w:rsidR="00853D8E" w:rsidRPr="00D56F41">
          <w:rPr>
            <w:rStyle w:val="Hyperlink"/>
          </w:rPr>
          <w:t>Abbildung 14: TensorFlow Trainings- und Testfunktionen</w:t>
        </w:r>
        <w:r w:rsidR="00853D8E">
          <w:rPr>
            <w:webHidden/>
          </w:rPr>
          <w:tab/>
        </w:r>
        <w:r w:rsidR="00853D8E">
          <w:rPr>
            <w:webHidden/>
          </w:rPr>
          <w:fldChar w:fldCharType="begin"/>
        </w:r>
        <w:r w:rsidR="00853D8E">
          <w:rPr>
            <w:webHidden/>
          </w:rPr>
          <w:instrText xml:space="preserve"> PAGEREF _Toc95729741 \h </w:instrText>
        </w:r>
        <w:r w:rsidR="00853D8E">
          <w:rPr>
            <w:webHidden/>
          </w:rPr>
        </w:r>
        <w:r w:rsidR="00853D8E">
          <w:rPr>
            <w:webHidden/>
          </w:rPr>
          <w:fldChar w:fldCharType="separate"/>
        </w:r>
        <w:r w:rsidR="004E40DB">
          <w:rPr>
            <w:webHidden/>
          </w:rPr>
          <w:t>12</w:t>
        </w:r>
        <w:r w:rsidR="00853D8E">
          <w:rPr>
            <w:webHidden/>
          </w:rPr>
          <w:fldChar w:fldCharType="end"/>
        </w:r>
      </w:hyperlink>
    </w:p>
    <w:p w14:paraId="0364D44D" w14:textId="1C61C260" w:rsidR="00853D8E" w:rsidRDefault="00FE421E">
      <w:pPr>
        <w:pStyle w:val="Abbildungsverzeichnis"/>
        <w:rPr>
          <w:rFonts w:eastAsiaTheme="minorEastAsia" w:cstheme="minorBidi"/>
          <w:sz w:val="22"/>
          <w:szCs w:val="22"/>
          <w:lang w:eastAsia="en-US"/>
        </w:rPr>
      </w:pPr>
      <w:hyperlink w:anchor="_Toc95729742" w:history="1">
        <w:r w:rsidR="00853D8E" w:rsidRPr="00D56F41">
          <w:rPr>
            <w:rStyle w:val="Hyperlink"/>
          </w:rPr>
          <w:t>Abbildung 15: TensorFlow Datensatz laden</w:t>
        </w:r>
        <w:r w:rsidR="00853D8E">
          <w:rPr>
            <w:webHidden/>
          </w:rPr>
          <w:tab/>
        </w:r>
        <w:r w:rsidR="00853D8E">
          <w:rPr>
            <w:webHidden/>
          </w:rPr>
          <w:fldChar w:fldCharType="begin"/>
        </w:r>
        <w:r w:rsidR="00853D8E">
          <w:rPr>
            <w:webHidden/>
          </w:rPr>
          <w:instrText xml:space="preserve"> PAGEREF _Toc95729742 \h </w:instrText>
        </w:r>
        <w:r w:rsidR="00853D8E">
          <w:rPr>
            <w:webHidden/>
          </w:rPr>
        </w:r>
        <w:r w:rsidR="00853D8E">
          <w:rPr>
            <w:webHidden/>
          </w:rPr>
          <w:fldChar w:fldCharType="separate"/>
        </w:r>
        <w:r w:rsidR="004E40DB">
          <w:rPr>
            <w:webHidden/>
          </w:rPr>
          <w:t>13</w:t>
        </w:r>
        <w:r w:rsidR="00853D8E">
          <w:rPr>
            <w:webHidden/>
          </w:rPr>
          <w:fldChar w:fldCharType="end"/>
        </w:r>
      </w:hyperlink>
    </w:p>
    <w:p w14:paraId="4E315335" w14:textId="2FE253D2" w:rsidR="00853D8E" w:rsidRDefault="00FE421E">
      <w:pPr>
        <w:pStyle w:val="Abbildungsverzeichnis"/>
        <w:rPr>
          <w:rFonts w:eastAsiaTheme="minorEastAsia" w:cstheme="minorBidi"/>
          <w:sz w:val="22"/>
          <w:szCs w:val="22"/>
          <w:lang w:eastAsia="en-US"/>
        </w:rPr>
      </w:pPr>
      <w:hyperlink w:anchor="_Toc95729743" w:history="1">
        <w:r w:rsidR="00853D8E" w:rsidRPr="00D56F41">
          <w:rPr>
            <w:rStyle w:val="Hyperlink"/>
          </w:rPr>
          <w:t>Abbildung 16: TensorFlow Ausführungsschleife</w:t>
        </w:r>
        <w:r w:rsidR="00853D8E">
          <w:rPr>
            <w:webHidden/>
          </w:rPr>
          <w:tab/>
        </w:r>
        <w:r w:rsidR="00853D8E">
          <w:rPr>
            <w:webHidden/>
          </w:rPr>
          <w:fldChar w:fldCharType="begin"/>
        </w:r>
        <w:r w:rsidR="00853D8E">
          <w:rPr>
            <w:webHidden/>
          </w:rPr>
          <w:instrText xml:space="preserve"> PAGEREF _Toc95729743 \h </w:instrText>
        </w:r>
        <w:r w:rsidR="00853D8E">
          <w:rPr>
            <w:webHidden/>
          </w:rPr>
        </w:r>
        <w:r w:rsidR="00853D8E">
          <w:rPr>
            <w:webHidden/>
          </w:rPr>
          <w:fldChar w:fldCharType="separate"/>
        </w:r>
        <w:r w:rsidR="004E40DB">
          <w:rPr>
            <w:webHidden/>
          </w:rPr>
          <w:t>14</w:t>
        </w:r>
        <w:r w:rsidR="00853D8E">
          <w:rPr>
            <w:webHidden/>
          </w:rPr>
          <w:fldChar w:fldCharType="end"/>
        </w:r>
      </w:hyperlink>
    </w:p>
    <w:p w14:paraId="5551EBCC" w14:textId="294C4FF1" w:rsidR="00853D8E" w:rsidRDefault="00FE421E">
      <w:pPr>
        <w:pStyle w:val="Abbildungsverzeichnis"/>
        <w:rPr>
          <w:rFonts w:eastAsiaTheme="minorEastAsia" w:cstheme="minorBidi"/>
          <w:sz w:val="22"/>
          <w:szCs w:val="22"/>
          <w:lang w:eastAsia="en-US"/>
        </w:rPr>
      </w:pPr>
      <w:hyperlink w:anchor="_Toc95729744" w:history="1">
        <w:r w:rsidR="00853D8E" w:rsidRPr="00D56F41">
          <w:rPr>
            <w:rStyle w:val="Hyperlink"/>
          </w:rPr>
          <w:t>Abbildung 17: TensorFlow Ergebnis</w:t>
        </w:r>
        <w:r w:rsidR="00853D8E">
          <w:rPr>
            <w:webHidden/>
          </w:rPr>
          <w:tab/>
        </w:r>
        <w:r w:rsidR="00853D8E">
          <w:rPr>
            <w:webHidden/>
          </w:rPr>
          <w:fldChar w:fldCharType="begin"/>
        </w:r>
        <w:r w:rsidR="00853D8E">
          <w:rPr>
            <w:webHidden/>
          </w:rPr>
          <w:instrText xml:space="preserve"> PAGEREF _Toc95729744 \h </w:instrText>
        </w:r>
        <w:r w:rsidR="00853D8E">
          <w:rPr>
            <w:webHidden/>
          </w:rPr>
        </w:r>
        <w:r w:rsidR="00853D8E">
          <w:rPr>
            <w:webHidden/>
          </w:rPr>
          <w:fldChar w:fldCharType="separate"/>
        </w:r>
        <w:r w:rsidR="004E40DB">
          <w:rPr>
            <w:webHidden/>
          </w:rPr>
          <w:t>14</w:t>
        </w:r>
        <w:r w:rsidR="00853D8E">
          <w:rPr>
            <w:webHidden/>
          </w:rPr>
          <w:fldChar w:fldCharType="end"/>
        </w:r>
      </w:hyperlink>
    </w:p>
    <w:p w14:paraId="5AEDFAFF" w14:textId="073D8424" w:rsidR="00966A46" w:rsidRPr="00AA78A9" w:rsidRDefault="00BC3302" w:rsidP="00966A46">
      <w:pPr>
        <w:pStyle w:val="TextStandard"/>
        <w:rPr>
          <w:rFonts w:cstheme="minorHAnsi"/>
          <w:lang w:val="en-US"/>
        </w:rPr>
      </w:pPr>
      <w:r>
        <w:rPr>
          <w:rFonts w:cstheme="minorHAnsi"/>
          <w:noProof/>
          <w:lang w:val="en-US"/>
        </w:rPr>
        <w:fldChar w:fldCharType="end"/>
      </w:r>
    </w:p>
    <w:p w14:paraId="60A2E95F" w14:textId="77777777" w:rsidR="00966A46" w:rsidRPr="00AA78A9" w:rsidRDefault="00966A46" w:rsidP="00966A46">
      <w:pPr>
        <w:pStyle w:val="Abkrzungsverzeichnis"/>
        <w:rPr>
          <w:rFonts w:cstheme="minorHAnsi"/>
          <w:lang w:val="en-US"/>
        </w:rPr>
      </w:pPr>
    </w:p>
    <w:p w14:paraId="64DFD0B4" w14:textId="77777777" w:rsidR="00966A46" w:rsidRPr="00AA78A9" w:rsidRDefault="00966A46" w:rsidP="00966A46">
      <w:pPr>
        <w:pStyle w:val="Abkrzungsverzeichnis"/>
        <w:rPr>
          <w:rFonts w:cstheme="minorHAnsi"/>
          <w:lang w:val="en-US"/>
        </w:rPr>
        <w:sectPr w:rsidR="00966A46" w:rsidRPr="00AA78A9" w:rsidSect="001D7C8E">
          <w:headerReference w:type="even" r:id="rId17"/>
          <w:headerReference w:type="default" r:id="rId18"/>
          <w:pgSz w:w="11907" w:h="16840" w:code="9"/>
          <w:pgMar w:top="1134" w:right="1134" w:bottom="1134" w:left="1680" w:header="567" w:footer="567" w:gutter="20"/>
          <w:pgNumType w:fmt="upperRoman"/>
          <w:cols w:space="720"/>
          <w:docGrid w:linePitch="326"/>
        </w:sectPr>
      </w:pPr>
    </w:p>
    <w:p w14:paraId="795683F8" w14:textId="1FF492EE" w:rsidR="00966A46" w:rsidRPr="004D1F34" w:rsidRDefault="00966A46" w:rsidP="00F02D36">
      <w:pPr>
        <w:pStyle w:val="berschrift1"/>
        <w:numPr>
          <w:ilvl w:val="0"/>
          <w:numId w:val="6"/>
        </w:numPr>
      </w:pPr>
      <w:bookmarkStart w:id="8" w:name="_Toc63961296"/>
      <w:bookmarkStart w:id="9" w:name="_Ref64558048"/>
      <w:bookmarkStart w:id="10" w:name="_Ref64643824"/>
      <w:bookmarkStart w:id="11" w:name="_Toc64657011"/>
      <w:bookmarkStart w:id="12" w:name="_Toc64658711"/>
      <w:bookmarkStart w:id="13" w:name="_Toc81737336"/>
      <w:bookmarkStart w:id="14" w:name="_Toc196983292"/>
      <w:r w:rsidRPr="004D1F34">
        <w:rPr>
          <w:rFonts w:cstheme="minorHAnsi"/>
        </w:rPr>
        <w:lastRenderedPageBreak/>
        <w:t>Einleitung</w:t>
      </w:r>
      <w:bookmarkEnd w:id="8"/>
      <w:bookmarkEnd w:id="9"/>
      <w:bookmarkEnd w:id="10"/>
      <w:bookmarkEnd w:id="11"/>
      <w:bookmarkEnd w:id="12"/>
      <w:bookmarkEnd w:id="13"/>
    </w:p>
    <w:p w14:paraId="2EF53A91" w14:textId="7238A796" w:rsidR="000049C4" w:rsidRDefault="000049C4" w:rsidP="00E72CC8">
      <w:pPr>
        <w:pStyle w:val="berschrift2"/>
        <w:numPr>
          <w:ilvl w:val="1"/>
          <w:numId w:val="6"/>
        </w:numPr>
      </w:pPr>
      <w:bookmarkStart w:id="15" w:name="_Toc81737337"/>
      <w:bookmarkStart w:id="16" w:name="_GoBack"/>
      <w:bookmarkEnd w:id="14"/>
      <w:bookmarkEnd w:id="16"/>
      <w:r>
        <w:t>Problemstellung</w:t>
      </w:r>
      <w:bookmarkEnd w:id="15"/>
    </w:p>
    <w:p w14:paraId="0282124B" w14:textId="1ECFD229" w:rsidR="00E15714" w:rsidRDefault="00E15714" w:rsidP="00E15714">
      <w:pPr>
        <w:pStyle w:val="TextStandard"/>
      </w:pPr>
      <w:r>
        <w:t>Mit dem immer prominenteren Einsatz von Deep L</w:t>
      </w:r>
      <w:r w:rsidR="00272B7D">
        <w:t>earning geht auch eine immer größer werdende Auswahl an Framework einher, die es einem erlauben neurale Netze zu trainieren und einzusetzen.</w:t>
      </w:r>
    </w:p>
    <w:p w14:paraId="25BE21FF" w14:textId="4E433C9F" w:rsidR="00272B7D" w:rsidRPr="00E15714" w:rsidRDefault="00272B7D" w:rsidP="00E15714">
      <w:pPr>
        <w:pStyle w:val="TextStandard"/>
      </w:pPr>
      <w:r>
        <w:t>Zwei sehr beliebte Deep Learning Frameworks, P</w:t>
      </w:r>
      <w:r w:rsidR="00241AF1">
        <w:t>yT</w:t>
      </w:r>
      <w:r>
        <w:t>orch und T</w:t>
      </w:r>
      <w:r w:rsidR="00B203A6">
        <w:t>ensorF</w:t>
      </w:r>
      <w:r w:rsidR="007469C1">
        <w:t>low, werden in dieser Arbeit miteinander verglichen um einen Überblick beider Frameworks zu bieten und die Einsatzgebiete abzugrenzen.</w:t>
      </w:r>
    </w:p>
    <w:p w14:paraId="45F35A12" w14:textId="77777777" w:rsidR="002629EE" w:rsidRDefault="002629EE" w:rsidP="00E72CC8">
      <w:pPr>
        <w:pStyle w:val="berschrift2"/>
        <w:numPr>
          <w:ilvl w:val="1"/>
          <w:numId w:val="6"/>
        </w:numPr>
      </w:pPr>
      <w:bookmarkStart w:id="17" w:name="_Toc81737338"/>
      <w:r>
        <w:t>Aufbau der Arbeit</w:t>
      </w:r>
      <w:bookmarkEnd w:id="17"/>
    </w:p>
    <w:p w14:paraId="4C4CF619" w14:textId="69B805D4" w:rsidR="00061D74" w:rsidRDefault="003A16DA" w:rsidP="00BD30CE">
      <w:pPr>
        <w:pStyle w:val="TextStandard"/>
      </w:pPr>
      <w:r>
        <w:t>Die Arbeit wird zu Beginn P</w:t>
      </w:r>
      <w:r w:rsidR="00241AF1">
        <w:t>yT</w:t>
      </w:r>
      <w:r w:rsidR="00B203A6">
        <w:t>orch und TensorF</w:t>
      </w:r>
      <w:r>
        <w:t>low vorstellen</w:t>
      </w:r>
      <w:r w:rsidR="004F25D4">
        <w:t>,</w:t>
      </w:r>
      <w:r>
        <w:t xml:space="preserve"> um so </w:t>
      </w:r>
      <w:r w:rsidR="004F25D4">
        <w:t>einen generellen Überblick über die beiden Frameworks zu bieten. Darauffolgend wird es Anwendungsbeispiele beider Frameworks geben,</w:t>
      </w:r>
      <w:r w:rsidR="0030501A">
        <w:t xml:space="preserve"> an denen</w:t>
      </w:r>
      <w:r w:rsidR="00061D74">
        <w:t xml:space="preserve"> ein</w:t>
      </w:r>
      <w:r w:rsidR="004F25D4">
        <w:t xml:space="preserve"> praktisch</w:t>
      </w:r>
      <w:r w:rsidR="0030501A">
        <w:t>er</w:t>
      </w:r>
      <w:r w:rsidR="004F25D4">
        <w:t xml:space="preserve"> Vergleich </w:t>
      </w:r>
      <w:r w:rsidR="00446500">
        <w:t>d</w:t>
      </w:r>
      <w:r w:rsidR="00061D74">
        <w:t>urchgeführt</w:t>
      </w:r>
      <w:r w:rsidR="00446500">
        <w:t xml:space="preserve"> </w:t>
      </w:r>
      <w:r w:rsidR="0030501A">
        <w:t>wird</w:t>
      </w:r>
      <w:r w:rsidR="00446500">
        <w:t>.</w:t>
      </w:r>
    </w:p>
    <w:p w14:paraId="2A7425D0" w14:textId="77777777" w:rsidR="00E72CC8" w:rsidRPr="00E72CC8" w:rsidRDefault="00FA7DDC" w:rsidP="00E72CC8">
      <w:pPr>
        <w:pStyle w:val="berschrift1"/>
        <w:numPr>
          <w:ilvl w:val="0"/>
          <w:numId w:val="6"/>
        </w:numPr>
        <w:rPr>
          <w:sz w:val="24"/>
        </w:rPr>
      </w:pPr>
      <w:r w:rsidRPr="005E598C">
        <w:br w:type="page"/>
      </w:r>
      <w:r w:rsidR="00E72CC8">
        <w:lastRenderedPageBreak/>
        <w:t>Frameworkvorstellung</w:t>
      </w:r>
    </w:p>
    <w:p w14:paraId="742FFF3C" w14:textId="56B8CB84" w:rsidR="00E72CC8" w:rsidRDefault="00E72CC8" w:rsidP="00E72CC8">
      <w:pPr>
        <w:pStyle w:val="berschrift2"/>
      </w:pPr>
      <w:r w:rsidRPr="00E72CC8">
        <w:t>2.1. P</w:t>
      </w:r>
      <w:r w:rsidR="00241AF1">
        <w:t>yT</w:t>
      </w:r>
      <w:r w:rsidRPr="00E72CC8">
        <w:t>orch</w:t>
      </w:r>
      <w:r w:rsidR="009E2AC6">
        <w:rPr>
          <w:rStyle w:val="Funotenzeichen"/>
        </w:rPr>
        <w:footnoteReference w:id="2"/>
      </w:r>
    </w:p>
    <w:p w14:paraId="56376216" w14:textId="27A78E0E" w:rsidR="00E72CC8" w:rsidRDefault="00241AF1" w:rsidP="00241A94">
      <w:pPr>
        <w:pStyle w:val="TextStandard"/>
      </w:pPr>
      <w:r>
        <w:t>PyTorch ist ein Ende-zu-Ende Framework für maschinelles Lernen für Python basierend auf Torch. PyTorch bietet eine schnelle und flexible Umgebung, sowohl zum Experimentieren und Entwickeln als auch für den Einsatz in produktiven Systemen.</w:t>
      </w:r>
    </w:p>
    <w:p w14:paraId="620167CE" w14:textId="7A6322A3" w:rsidR="00241AF1" w:rsidRDefault="00241AF1" w:rsidP="00241A94">
      <w:pPr>
        <w:pStyle w:val="TextStandard"/>
      </w:pPr>
      <w:r>
        <w:t>Bereitgestellt wird diese Flexibilität durch benutzerfreundliche Front-Ends, die Möglichkeit, das Lernen der neuralen Netzwerke verteilt durchzuführen und der Vielzahl an bestehenden Tools und Bibliotheken, die PyTorch ergänzen.</w:t>
      </w:r>
    </w:p>
    <w:p w14:paraId="4834BBBA" w14:textId="57BE3641" w:rsidR="00B203A6" w:rsidRDefault="00B203A6" w:rsidP="00241A94">
      <w:pPr>
        <w:pStyle w:val="TextStandard"/>
      </w:pPr>
      <w:r>
        <w:t>PyTorch unterstützt mehrere Geräte zur Ausführung und zum Anlernen der neuronalen Netze, wie z.B. CPUs und GPUs mit CUDA Unterstützung von Nvidia.</w:t>
      </w:r>
    </w:p>
    <w:p w14:paraId="11B7724C" w14:textId="036C81EB" w:rsidR="00A20A27" w:rsidRDefault="00B203A6" w:rsidP="00E72CC8">
      <w:pPr>
        <w:pStyle w:val="berschrift2"/>
      </w:pPr>
      <w:r>
        <w:t>2.2. TensorF</w:t>
      </w:r>
      <w:r w:rsidR="00E72CC8">
        <w:t>low</w:t>
      </w:r>
      <w:r w:rsidR="009E2AC6">
        <w:rPr>
          <w:rStyle w:val="Funotenzeichen"/>
        </w:rPr>
        <w:footnoteReference w:id="3"/>
      </w:r>
    </w:p>
    <w:p w14:paraId="07973957" w14:textId="777B4878" w:rsidR="008A0F53" w:rsidRDefault="00B203A6" w:rsidP="00A20A27">
      <w:pPr>
        <w:pStyle w:val="TextStandard"/>
      </w:pPr>
      <w:r>
        <w:t>TensorFlow ist, ähnlich wie PyTorch, ein Ende-zu-Ende Framework für maschinelles Lernen von Google. Es besteht aus einer Kernbibliothek auf welcher dann mehrere Module aufbauen, um so einerseits vielseitige Möglichkeiten zum maschinellen Lernen anzubieten und andererseits auch mehrere Programmiersprachen und Einsatzplattformen zu Unterstützen.</w:t>
      </w:r>
    </w:p>
    <w:p w14:paraId="2528A963" w14:textId="19FE4FD8" w:rsidR="00B203A6" w:rsidRDefault="003C1D97" w:rsidP="00A20A27">
      <w:pPr>
        <w:pStyle w:val="TextStandard"/>
      </w:pPr>
      <w:r>
        <w:t>Während PyTorch ein vollständiges, größtenteils in sich geschlossenes, System bietet beruht TensorFlow auf das Einbinden von weiteren Bibliotheken die auf die Kernbibliothek aufbauen, somit ist ein wesentlicher Unterschied in der Herangehensweise bei, da man kaum eine Anwendung ausschließlich mit TensorFlow erstellt, sondern häufig Hilfsbibliotheken verwendet.</w:t>
      </w:r>
    </w:p>
    <w:p w14:paraId="73EDFC91" w14:textId="77777777" w:rsidR="00A20A27" w:rsidRDefault="00A20A27">
      <w:pPr>
        <w:spacing w:before="0" w:after="200" w:line="276" w:lineRule="auto"/>
        <w:jc w:val="left"/>
        <w:rPr>
          <w:rFonts w:asciiTheme="minorHAnsi" w:hAnsiTheme="minorHAnsi"/>
          <w:sz w:val="24"/>
        </w:rPr>
      </w:pPr>
      <w:r>
        <w:br w:type="page"/>
      </w:r>
    </w:p>
    <w:p w14:paraId="7E45A82E" w14:textId="045E1849" w:rsidR="00A20A27" w:rsidRDefault="00A20A27" w:rsidP="00A20A27">
      <w:pPr>
        <w:pStyle w:val="berschrift1"/>
        <w:numPr>
          <w:ilvl w:val="0"/>
          <w:numId w:val="6"/>
        </w:numPr>
      </w:pPr>
      <w:r>
        <w:lastRenderedPageBreak/>
        <w:t>Anwendungsbeispiel</w:t>
      </w:r>
    </w:p>
    <w:p w14:paraId="28D64C69" w14:textId="37CF6FCC" w:rsidR="00AF47D1" w:rsidRPr="00AF47D1" w:rsidRDefault="00AF47D1" w:rsidP="00AF47D1">
      <w:pPr>
        <w:pStyle w:val="TextStandard"/>
      </w:pPr>
      <w:r>
        <w:t>Das für diese Arbeit gewählte Anwendungsbeispiel ist ein neuronales Netzwerk zur Erkennung von handschriftlichen Ziffern in Bildern.</w:t>
      </w:r>
      <w:r>
        <w:br/>
        <w:t xml:space="preserve">Trainiert und getestet wird dieses anhand der MNIST Datenbank, welche aus 60.000 Trainingsbildern und 10.000 Testbildern besteht. Sie ist eine modifizierte und zusammengefügte Variante zweier NIST Datensätze, „Special Database 1“ und „Special Database 3“, welche einerseits eine Sammlung von handgeschriebenen </w:t>
      </w:r>
      <w:r w:rsidR="005952D9">
        <w:t>Ziffern</w:t>
      </w:r>
      <w:r>
        <w:t xml:space="preserve"> von Amerikanischen Schülern und andererseits von Angestellten des „US Bureau of the Census“ ist. Des Weiteren wurden diese Datensätze modifiziert damit alle Ziffern in einer 28*28 Pixel </w:t>
      </w:r>
      <w:r w:rsidR="005952D9">
        <w:t xml:space="preserve">graustufen </w:t>
      </w:r>
      <w:r>
        <w:t>Bilddatei abgespeichert werden können</w:t>
      </w:r>
      <w:r w:rsidR="005952D9">
        <w:t>.</w:t>
      </w:r>
    </w:p>
    <w:p w14:paraId="5361268D" w14:textId="5B53DB61" w:rsidR="00A20A27" w:rsidRDefault="00A20A27" w:rsidP="00A20A27">
      <w:pPr>
        <w:pStyle w:val="berschrift2"/>
      </w:pPr>
      <w:r>
        <w:t>3.1. Py</w:t>
      </w:r>
      <w:r w:rsidR="00241AF1">
        <w:t>T</w:t>
      </w:r>
      <w:r>
        <w:t>orch</w:t>
      </w:r>
    </w:p>
    <w:p w14:paraId="5EF3E8CA" w14:textId="77777777" w:rsidR="00A82345" w:rsidRDefault="00A82345" w:rsidP="00A624EC">
      <w:pPr>
        <w:pStyle w:val="TextStandard"/>
      </w:pPr>
      <w:r>
        <w:t>Zu Beginn werden die benötigten Bibliotheken und Namespaces importiert um alle nötigen Methoden von PyTorch nutzen zu können.</w:t>
      </w:r>
    </w:p>
    <w:p w14:paraId="4333199D" w14:textId="77777777" w:rsidR="0036799C" w:rsidRDefault="00A82345" w:rsidP="0036799C">
      <w:pPr>
        <w:pStyle w:val="TextStandard"/>
        <w:keepNext/>
      </w:pPr>
      <w:r w:rsidRPr="00A82345">
        <w:rPr>
          <w:noProof/>
        </w:rPr>
        <w:drawing>
          <wp:inline distT="0" distB="0" distL="0" distR="0" wp14:anchorId="0ADB9BEC" wp14:editId="25F9714C">
            <wp:extent cx="4686954" cy="1286054"/>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954" cy="1286054"/>
                    </a:xfrm>
                    <a:prstGeom prst="rect">
                      <a:avLst/>
                    </a:prstGeom>
                  </pic:spPr>
                </pic:pic>
              </a:graphicData>
            </a:graphic>
          </wp:inline>
        </w:drawing>
      </w:r>
    </w:p>
    <w:p w14:paraId="1A6A69E3" w14:textId="4D632395" w:rsidR="0036799C" w:rsidRDefault="0036799C" w:rsidP="0036799C">
      <w:pPr>
        <w:pStyle w:val="Beschriftung"/>
      </w:pPr>
      <w:bookmarkStart w:id="18" w:name="_Toc95729728"/>
      <w:r>
        <w:t xml:space="preserve">Abbildung </w:t>
      </w:r>
      <w:r>
        <w:fldChar w:fldCharType="begin"/>
      </w:r>
      <w:r>
        <w:instrText xml:space="preserve"> SEQ Abbildung \* ARABIC </w:instrText>
      </w:r>
      <w:r>
        <w:fldChar w:fldCharType="separate"/>
      </w:r>
      <w:r w:rsidR="004E40DB">
        <w:t>1</w:t>
      </w:r>
      <w:r>
        <w:fldChar w:fldCharType="end"/>
      </w:r>
      <w:r>
        <w:t>: PyTorch Bibliotheken importieren</w:t>
      </w:r>
      <w:bookmarkEnd w:id="18"/>
    </w:p>
    <w:p w14:paraId="2F22DE83" w14:textId="2F53F6E2" w:rsidR="00A82345" w:rsidRDefault="00A82345" w:rsidP="00A624EC">
      <w:pPr>
        <w:pStyle w:val="TextStandard"/>
      </w:pPr>
      <w:r>
        <w:br/>
        <w:t>Die importierten Bibliotheken sind PyTorch und Torchvision gefolgt von den Paketen für neuronale Netze „nn“, den mitgelieferten Datasets und einem DataLoader sowie Transformationsfunktionen aus Torchvision.</w:t>
      </w:r>
    </w:p>
    <w:p w14:paraId="79AFB9F8" w14:textId="32D44CE3" w:rsidR="00A82345" w:rsidRDefault="006E3E6C" w:rsidP="00A624EC">
      <w:pPr>
        <w:pStyle w:val="TextStandard"/>
      </w:pPr>
      <w:r>
        <w:t>Als nächstes wird das gewünschte Netzwerk erstellt und die benötigte Konfiguration der Eingangs- und Zwischen- und Ausgangsebenen definiert.</w:t>
      </w:r>
    </w:p>
    <w:p w14:paraId="239F0AE5" w14:textId="77777777" w:rsidR="0036799C" w:rsidRDefault="006E3E6C" w:rsidP="0036799C">
      <w:pPr>
        <w:pStyle w:val="TextStandard"/>
        <w:keepNext/>
      </w:pPr>
      <w:r w:rsidRPr="006E3E6C">
        <w:rPr>
          <w:noProof/>
        </w:rPr>
        <w:lastRenderedPageBreak/>
        <w:drawing>
          <wp:inline distT="0" distB="0" distL="0" distR="0" wp14:anchorId="2BDE862F" wp14:editId="12CE922B">
            <wp:extent cx="4944165" cy="2876951"/>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2876951"/>
                    </a:xfrm>
                    <a:prstGeom prst="rect">
                      <a:avLst/>
                    </a:prstGeom>
                  </pic:spPr>
                </pic:pic>
              </a:graphicData>
            </a:graphic>
          </wp:inline>
        </w:drawing>
      </w:r>
    </w:p>
    <w:p w14:paraId="2771C337" w14:textId="701E3159" w:rsidR="0036799C" w:rsidRDefault="0036799C" w:rsidP="0036799C">
      <w:pPr>
        <w:pStyle w:val="Beschriftung"/>
      </w:pPr>
      <w:bookmarkStart w:id="19" w:name="_Toc95729729"/>
      <w:r>
        <w:t xml:space="preserve">Abbildung </w:t>
      </w:r>
      <w:r>
        <w:fldChar w:fldCharType="begin"/>
      </w:r>
      <w:r>
        <w:instrText xml:space="preserve"> SEQ Abbildung \* ARABIC </w:instrText>
      </w:r>
      <w:r>
        <w:fldChar w:fldCharType="separate"/>
      </w:r>
      <w:r w:rsidR="004E40DB">
        <w:t>2</w:t>
      </w:r>
      <w:r>
        <w:fldChar w:fldCharType="end"/>
      </w:r>
      <w:r>
        <w:t>: PyTorch Aufbau neuronales Netzwerk</w:t>
      </w:r>
      <w:bookmarkEnd w:id="19"/>
    </w:p>
    <w:p w14:paraId="0E58BE44" w14:textId="09F553DD" w:rsidR="006E3E6C" w:rsidRDefault="006E3E6C" w:rsidP="00A624EC">
      <w:pPr>
        <w:pStyle w:val="TextStandard"/>
      </w:pPr>
      <w:r>
        <w:br/>
        <w:t>Das hier gewählte Netzwerk verfügt über drei Ebenen, beginnend mit einer Ebene mit 28*28 Eingängen, die die Bilder des MNIST Datensatzes entgegennehmen und 512 Ausgängen die an die darauffolgende Ebene ihrer Daten weitergeben. Diese darauffolgende Ebene hat dementsprechend 512 Eingänge und 512 Ausgänge. Die letzte Ebene weißt 512 Eingänge auf, und hat 10 Ausgänge, wovon jeder Ausgang die relative Sicherheit für jede Ziffer ausgibt, die das Netzwerk anhand der Eingabedaten bestimmt hat.</w:t>
      </w:r>
    </w:p>
    <w:p w14:paraId="6E02A82C" w14:textId="63D70E70" w:rsidR="006E3E6C" w:rsidRDefault="006E3E6C" w:rsidP="00A624EC">
      <w:pPr>
        <w:pStyle w:val="TextStandard"/>
      </w:pPr>
      <w:r>
        <w:t>Zu Beginn erzeugen alle Eingaben eine gleiche Sicherheit am Ausgang des Netzwerkes dadurch, dass das Netzwerk noch nicht trainiert wurde und keine Gewichtung verteilen kann um eine Antwort zu treffen.</w:t>
      </w:r>
      <w:r w:rsidR="009A446A">
        <w:t xml:space="preserve"> Damit man dieses Netzwerk nun trainieren kann wird einerseits eine Methode benötigt um</w:t>
      </w:r>
      <w:r w:rsidR="00962545">
        <w:t xml:space="preserve"> auf das interne Netzwerk unserer Klasse zuzugreifen und andererseits eine Trainingsmethode.</w:t>
      </w:r>
    </w:p>
    <w:p w14:paraId="5B97518F" w14:textId="77777777" w:rsidR="0036799C" w:rsidRDefault="00962545" w:rsidP="0036799C">
      <w:pPr>
        <w:pStyle w:val="TextStandard"/>
        <w:keepNext/>
      </w:pPr>
      <w:r w:rsidRPr="00962545">
        <w:rPr>
          <w:noProof/>
        </w:rPr>
        <w:lastRenderedPageBreak/>
        <w:drawing>
          <wp:inline distT="0" distB="0" distL="0" distR="0" wp14:anchorId="66E25273" wp14:editId="1381EA7C">
            <wp:extent cx="3762900" cy="1105054"/>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900" cy="1105054"/>
                    </a:xfrm>
                    <a:prstGeom prst="rect">
                      <a:avLst/>
                    </a:prstGeom>
                  </pic:spPr>
                </pic:pic>
              </a:graphicData>
            </a:graphic>
          </wp:inline>
        </w:drawing>
      </w:r>
    </w:p>
    <w:p w14:paraId="4C51CACF" w14:textId="3EECEDC9" w:rsidR="00962545" w:rsidRDefault="0036799C" w:rsidP="0036799C">
      <w:pPr>
        <w:pStyle w:val="Beschriftung"/>
      </w:pPr>
      <w:bookmarkStart w:id="20" w:name="_Toc95729730"/>
      <w:r>
        <w:t xml:space="preserve">Abbildung </w:t>
      </w:r>
      <w:r>
        <w:fldChar w:fldCharType="begin"/>
      </w:r>
      <w:r>
        <w:instrText xml:space="preserve"> SEQ Abbildung \* ARABIC </w:instrText>
      </w:r>
      <w:r>
        <w:fldChar w:fldCharType="separate"/>
      </w:r>
      <w:r w:rsidR="004E40DB">
        <w:t>3</w:t>
      </w:r>
      <w:r>
        <w:fldChar w:fldCharType="end"/>
      </w:r>
      <w:r>
        <w:t>: PyTorch Netzwerk forward Methode</w:t>
      </w:r>
      <w:bookmarkEnd w:id="20"/>
    </w:p>
    <w:p w14:paraId="7B22C507" w14:textId="575B3FB2" w:rsidR="00962545" w:rsidRDefault="00962545" w:rsidP="00A624EC">
      <w:pPr>
        <w:pStyle w:val="TextStandard"/>
      </w:pPr>
      <w:r>
        <w:t>Diese Methode weißt unsere Klasse an, wie auf das Netzwerk zugegriffen werden soll und bietet die Möglichkeit Daten ggf. aufzubereiten bevor sie durch das Netzwerk verarbeitet werden. In unserem Beispiel werden die Eingabedaten ausschließlich in einen Tensor geglättet und daraufhin durchlaufen sie das vorher definierte Netzwerk.</w:t>
      </w:r>
    </w:p>
    <w:p w14:paraId="62A78094" w14:textId="6ED9B51B" w:rsidR="00962545" w:rsidRDefault="00962545" w:rsidP="00A624EC">
      <w:pPr>
        <w:pStyle w:val="TextStandard"/>
      </w:pPr>
      <w:r>
        <w:t>Die Trainingsmethode sieht dann wie folgt aus:</w:t>
      </w:r>
    </w:p>
    <w:p w14:paraId="68C1A953" w14:textId="77777777" w:rsidR="0036799C" w:rsidRDefault="00962545" w:rsidP="0036799C">
      <w:pPr>
        <w:pStyle w:val="TextStandard"/>
        <w:keepNext/>
      </w:pPr>
      <w:r w:rsidRPr="00962545">
        <w:rPr>
          <w:noProof/>
        </w:rPr>
        <w:drawing>
          <wp:inline distT="0" distB="0" distL="0" distR="0" wp14:anchorId="1562D062" wp14:editId="4DE7963C">
            <wp:extent cx="5761355" cy="3124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355" cy="3124835"/>
                    </a:xfrm>
                    <a:prstGeom prst="rect">
                      <a:avLst/>
                    </a:prstGeom>
                  </pic:spPr>
                </pic:pic>
              </a:graphicData>
            </a:graphic>
          </wp:inline>
        </w:drawing>
      </w:r>
    </w:p>
    <w:p w14:paraId="3105C525" w14:textId="76452519" w:rsidR="00962545" w:rsidRDefault="0036799C" w:rsidP="0036799C">
      <w:pPr>
        <w:pStyle w:val="Beschriftung"/>
      </w:pPr>
      <w:bookmarkStart w:id="21" w:name="_Toc95729731"/>
      <w:r>
        <w:t xml:space="preserve">Abbildung </w:t>
      </w:r>
      <w:r>
        <w:fldChar w:fldCharType="begin"/>
      </w:r>
      <w:r>
        <w:instrText xml:space="preserve"> SEQ Abbildung \* ARABIC </w:instrText>
      </w:r>
      <w:r>
        <w:fldChar w:fldCharType="separate"/>
      </w:r>
      <w:r w:rsidR="004E40DB">
        <w:t>4</w:t>
      </w:r>
      <w:r>
        <w:fldChar w:fldCharType="end"/>
      </w:r>
      <w:r>
        <w:t>: PyTorch Trainingsmethode</w:t>
      </w:r>
      <w:bookmarkEnd w:id="21"/>
    </w:p>
    <w:p w14:paraId="0E47EC46" w14:textId="6AD65280" w:rsidR="00962545" w:rsidRDefault="00962545" w:rsidP="00A624EC">
      <w:pPr>
        <w:pStyle w:val="TextStandard"/>
      </w:pPr>
      <w:r>
        <w:t>Sie nimmt einen Dataloader, eine Verlustfunktion und eine Optimierungsfunktion entgegen.</w:t>
      </w:r>
      <w:r>
        <w:br/>
      </w:r>
      <w:r w:rsidR="000B027D">
        <w:t xml:space="preserve">Daraufhin durchläuft sie die Trainingsdaten aus dem Dataloader, welche das Eingabebild und den erwarteten Ausgabewert enthalten. Diese Daten durchlaufen dann einzeln das Netzwerk, welches eine Vorhersage über die präsentierten Ziffern gibt. Diese Vorhersage durchläuft dann die Verlustfunktion, welche bestimmt wie gut sich das Netzwerk dabei verhält die Daten zu erraten. Zu Beginn werden die Verluste sehr hoch ausfallen, da das Netzwerk praktisch nur </w:t>
      </w:r>
      <w:r w:rsidR="000B027D">
        <w:lastRenderedPageBreak/>
        <w:t>zufällig eine Entscheidung trifft. Um dies zu verbessern werden die Verluste in das Netzwerk Rückpropagiert, das heißt die Gewichtungen des Netzwerkes werden leicht angepasst damit das Netzwerk näher an den Erwartungswert gelangt bei seiner Entscheidung. Jeder Trainingslauf hilft somit, die Genauigkeit der Entscheidungen des Netzwerkes zu verbessern.</w:t>
      </w:r>
    </w:p>
    <w:p w14:paraId="3B27F5C8" w14:textId="31DB844B" w:rsidR="000B027D" w:rsidRDefault="000B027D" w:rsidP="00A624EC">
      <w:pPr>
        <w:pStyle w:val="TextStandard"/>
      </w:pPr>
      <w:r>
        <w:t>Um nun jedoch die Effektivität des Netzwerkes zu überprüfen, wird eine Testmethode durchlaufen, die Daten überprüft an denen das Netzwerk nicht trainieren kann.</w:t>
      </w:r>
    </w:p>
    <w:p w14:paraId="529CA629" w14:textId="77777777" w:rsidR="0036799C" w:rsidRDefault="000B027D" w:rsidP="0036799C">
      <w:pPr>
        <w:pStyle w:val="TextStandard"/>
        <w:keepNext/>
      </w:pPr>
      <w:r w:rsidRPr="000B027D">
        <w:rPr>
          <w:noProof/>
        </w:rPr>
        <w:drawing>
          <wp:inline distT="0" distB="0" distL="0" distR="0" wp14:anchorId="528DF9BA" wp14:editId="3BB50674">
            <wp:extent cx="5761355" cy="25438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355" cy="2543810"/>
                    </a:xfrm>
                    <a:prstGeom prst="rect">
                      <a:avLst/>
                    </a:prstGeom>
                  </pic:spPr>
                </pic:pic>
              </a:graphicData>
            </a:graphic>
          </wp:inline>
        </w:drawing>
      </w:r>
    </w:p>
    <w:p w14:paraId="4D6F0B29" w14:textId="13B298CF" w:rsidR="000B027D" w:rsidRDefault="0036799C" w:rsidP="0036799C">
      <w:pPr>
        <w:pStyle w:val="Beschriftung"/>
      </w:pPr>
      <w:bookmarkStart w:id="22" w:name="_Toc95729732"/>
      <w:r>
        <w:t xml:space="preserve">Abbildung </w:t>
      </w:r>
      <w:r>
        <w:fldChar w:fldCharType="begin"/>
      </w:r>
      <w:r>
        <w:instrText xml:space="preserve"> SEQ Abbildung \* ARABIC </w:instrText>
      </w:r>
      <w:r>
        <w:fldChar w:fldCharType="separate"/>
      </w:r>
      <w:r w:rsidR="004E40DB">
        <w:t>5</w:t>
      </w:r>
      <w:r>
        <w:fldChar w:fldCharType="end"/>
      </w:r>
      <w:r>
        <w:t>: PyTorch Testmethode</w:t>
      </w:r>
      <w:bookmarkEnd w:id="22"/>
    </w:p>
    <w:p w14:paraId="6F43B935" w14:textId="5719B695" w:rsidR="00863850" w:rsidRDefault="000B027D" w:rsidP="00A624EC">
      <w:pPr>
        <w:pStyle w:val="TextStandard"/>
      </w:pPr>
      <w:r>
        <w:t>Diese Methode ist ähnlich wie die Trainingsmethode aufgebaut</w:t>
      </w:r>
      <w:r w:rsidR="00863850">
        <w:t>, jedoch mit dem wesentlichen Unterschied, dass sie nur Testdaten und die Verlustfunktion entgegennimmt. Somit trägt diese Methode nicht der Verbesserung des Netzwerkes bei, sondern ausschließlich der Bemessung der Leistung des Netzwerkes an Daten mit denen es nicht trainiert wurde.</w:t>
      </w:r>
      <w:r w:rsidR="00863850">
        <w:br/>
        <w:t>Die Implementation besteht funktional wesentlich nur aus dem Abruf der Testdatensätze, gefolgt von dem Durchlauf dieser durch das trainierte Netzwerk, gefolgt von einer Auswertung der Genauigkeit anhand der gegebenen Verlustfunktion.</w:t>
      </w:r>
    </w:p>
    <w:p w14:paraId="0162C00C" w14:textId="395F817A" w:rsidR="0064621B" w:rsidRDefault="0064621B" w:rsidP="00A624EC">
      <w:pPr>
        <w:pStyle w:val="TextStandard"/>
      </w:pPr>
      <w:r>
        <w:t>Damit ist unser torch.nn.Module vollständig und es beinhaltet seine eigenen Trainings- und Testmethoden. Diese Klasse hat nun den Vorteil, dass viele gleichartige Netze erstellt werden können ohne, dass diese Ressourcen teilen müssen und somit völlig unabhängig voneinander agieren können.</w:t>
      </w:r>
    </w:p>
    <w:p w14:paraId="1A45AE10" w14:textId="67F5F1C5" w:rsidR="0064621B" w:rsidRDefault="0064621B" w:rsidP="00A624EC">
      <w:pPr>
        <w:pStyle w:val="TextStandard"/>
      </w:pPr>
      <w:r>
        <w:lastRenderedPageBreak/>
        <w:t>Nun wird natürlich noch weiterer Quellcode benötigt um diese Klasse tatsächlich auch zu nutzen.</w:t>
      </w:r>
      <w:r>
        <w:br/>
        <w:t xml:space="preserve">Zuerst müssen die Datensätze geladen werden. Dies geschieht indem man zuerst die Datensätze aus Torchvision abruft und darauffolgend </w:t>
      </w:r>
      <w:r w:rsidR="005D75BF">
        <w:t>mithilfe von Dataloadern in Pakete aufteilt und diese ggf. durchmischt.</w:t>
      </w:r>
    </w:p>
    <w:p w14:paraId="606BC04D" w14:textId="77777777" w:rsidR="0036799C" w:rsidRDefault="005D75BF" w:rsidP="0036799C">
      <w:pPr>
        <w:pStyle w:val="TextStandard"/>
        <w:keepNext/>
      </w:pPr>
      <w:r w:rsidRPr="005D75BF">
        <w:rPr>
          <w:noProof/>
        </w:rPr>
        <w:drawing>
          <wp:inline distT="0" distB="0" distL="0" distR="0" wp14:anchorId="04884FC2" wp14:editId="2380B238">
            <wp:extent cx="5761355" cy="4178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355" cy="4178300"/>
                    </a:xfrm>
                    <a:prstGeom prst="rect">
                      <a:avLst/>
                    </a:prstGeom>
                  </pic:spPr>
                </pic:pic>
              </a:graphicData>
            </a:graphic>
          </wp:inline>
        </w:drawing>
      </w:r>
    </w:p>
    <w:p w14:paraId="6148FAB7" w14:textId="19DABE51" w:rsidR="005D75BF" w:rsidRDefault="0036799C" w:rsidP="0036799C">
      <w:pPr>
        <w:pStyle w:val="Beschriftung"/>
      </w:pPr>
      <w:bookmarkStart w:id="23" w:name="_Toc95729733"/>
      <w:r>
        <w:t xml:space="preserve">Abbildung </w:t>
      </w:r>
      <w:r>
        <w:fldChar w:fldCharType="begin"/>
      </w:r>
      <w:r>
        <w:instrText xml:space="preserve"> SEQ Abbildung \* ARABIC </w:instrText>
      </w:r>
      <w:r>
        <w:fldChar w:fldCharType="separate"/>
      </w:r>
      <w:r w:rsidR="004E40DB">
        <w:t>6</w:t>
      </w:r>
      <w:r>
        <w:fldChar w:fldCharType="end"/>
      </w:r>
      <w:r>
        <w:t>: PyTorch Datensatz laden</w:t>
      </w:r>
      <w:bookmarkEnd w:id="23"/>
    </w:p>
    <w:p w14:paraId="260B942D" w14:textId="1E01CEE7" w:rsidR="005D75BF" w:rsidRDefault="005D75BF" w:rsidP="00A624EC">
      <w:pPr>
        <w:pStyle w:val="TextStandard"/>
      </w:pPr>
      <w:r>
        <w:t>In diesem Beispiel werden die Trainings- und Testdatensätze der MNIST Datenbank zuerst heruntergeladen, wenn nötig, und dann in separate Dataloader zu Arbeitspaketen mit jeweils 64 Bildern gebündelt, welche dann durchgemischt werden.</w:t>
      </w:r>
    </w:p>
    <w:p w14:paraId="466B2CA3" w14:textId="7438B169" w:rsidR="005D75BF" w:rsidRDefault="005D75BF" w:rsidP="00A624EC">
      <w:pPr>
        <w:pStyle w:val="TextStandard"/>
      </w:pPr>
      <w:r>
        <w:t>Als nächstes wird einerseits die Klasse für das neuronale Netzwerk initialisiert und auf unser Zielgerät übertragen und andererseits die Verlust- und Optimierungsfunktionen bestimmt.</w:t>
      </w:r>
    </w:p>
    <w:p w14:paraId="01CD7CA3" w14:textId="77777777" w:rsidR="0036799C" w:rsidRDefault="005D75BF" w:rsidP="0036799C">
      <w:pPr>
        <w:pStyle w:val="TextStandard"/>
        <w:keepNext/>
      </w:pPr>
      <w:r w:rsidRPr="005D75BF">
        <w:rPr>
          <w:noProof/>
        </w:rPr>
        <w:lastRenderedPageBreak/>
        <w:drawing>
          <wp:inline distT="0" distB="0" distL="0" distR="0" wp14:anchorId="6A006A85" wp14:editId="6F623F8F">
            <wp:extent cx="5761355" cy="11125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355" cy="1112520"/>
                    </a:xfrm>
                    <a:prstGeom prst="rect">
                      <a:avLst/>
                    </a:prstGeom>
                  </pic:spPr>
                </pic:pic>
              </a:graphicData>
            </a:graphic>
          </wp:inline>
        </w:drawing>
      </w:r>
    </w:p>
    <w:p w14:paraId="3DFB0CA5" w14:textId="3E2439BF" w:rsidR="005D75BF" w:rsidRDefault="0036799C" w:rsidP="0036799C">
      <w:pPr>
        <w:pStyle w:val="Beschriftung"/>
      </w:pPr>
      <w:bookmarkStart w:id="24" w:name="_Toc95729734"/>
      <w:r>
        <w:t xml:space="preserve">Abbildung </w:t>
      </w:r>
      <w:r>
        <w:fldChar w:fldCharType="begin"/>
      </w:r>
      <w:r>
        <w:instrText xml:space="preserve"> SEQ Abbildung \* ARABIC </w:instrText>
      </w:r>
      <w:r>
        <w:fldChar w:fldCharType="separate"/>
      </w:r>
      <w:r w:rsidR="004E40DB">
        <w:t>7</w:t>
      </w:r>
      <w:r>
        <w:fldChar w:fldCharType="end"/>
      </w:r>
      <w:r>
        <w:t>: PyTorch Verlust- und Optimierungsfunktion</w:t>
      </w:r>
      <w:bookmarkEnd w:id="24"/>
    </w:p>
    <w:p w14:paraId="2369E385" w14:textId="432B7C43" w:rsidR="005D75BF" w:rsidRDefault="005D75BF" w:rsidP="00A624EC">
      <w:pPr>
        <w:pStyle w:val="TextStandard"/>
      </w:pPr>
      <w:r>
        <w:t>Ich habe hier als Verlustfunktion die mitgelieferte CrossEntropyLoss Funktion verwendet und zuerst als Optimierungsfunktion eine SGD Funktion genutzt, bin jedoch dann auf Adam umgestiegen da diese Funktion wesentlich schneller Fortschritte erzielt.</w:t>
      </w:r>
    </w:p>
    <w:p w14:paraId="764B01C9" w14:textId="625CDE4F" w:rsidR="007D5CCF" w:rsidRDefault="007D5CCF" w:rsidP="00A624EC">
      <w:pPr>
        <w:pStyle w:val="TextStandard"/>
      </w:pPr>
      <w:r>
        <w:t>Zuletzt werden dann die Trainings- und Testmethode in einer Schleife wiederholt aufgerufen, bis entweder eine gewünschte Genauigkeit oder Durchlaufanzahl erreicht wurde</w:t>
      </w:r>
      <w:r w:rsidR="006F40B0">
        <w:t>.</w:t>
      </w:r>
    </w:p>
    <w:p w14:paraId="0FCA6601" w14:textId="77777777" w:rsidR="0036799C" w:rsidRDefault="006F40B0" w:rsidP="0036799C">
      <w:pPr>
        <w:pStyle w:val="TextStandard"/>
        <w:keepNext/>
      </w:pPr>
      <w:r w:rsidRPr="006F40B0">
        <w:rPr>
          <w:noProof/>
        </w:rPr>
        <w:drawing>
          <wp:inline distT="0" distB="0" distL="0" distR="0" wp14:anchorId="5EB89EE2" wp14:editId="6CA3648D">
            <wp:extent cx="5761355" cy="261429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1355" cy="2614295"/>
                    </a:xfrm>
                    <a:prstGeom prst="rect">
                      <a:avLst/>
                    </a:prstGeom>
                  </pic:spPr>
                </pic:pic>
              </a:graphicData>
            </a:graphic>
          </wp:inline>
        </w:drawing>
      </w:r>
    </w:p>
    <w:p w14:paraId="1FC97782" w14:textId="53C65C6C" w:rsidR="006F40B0" w:rsidRDefault="0036799C" w:rsidP="0036799C">
      <w:pPr>
        <w:pStyle w:val="Beschriftung"/>
      </w:pPr>
      <w:bookmarkStart w:id="25" w:name="_Toc95729735"/>
      <w:r>
        <w:t xml:space="preserve">Abbildung </w:t>
      </w:r>
      <w:r>
        <w:fldChar w:fldCharType="begin"/>
      </w:r>
      <w:r>
        <w:instrText xml:space="preserve"> SEQ Abbildung \* ARABIC </w:instrText>
      </w:r>
      <w:r>
        <w:fldChar w:fldCharType="separate"/>
      </w:r>
      <w:r w:rsidR="004E40DB">
        <w:t>8</w:t>
      </w:r>
      <w:r>
        <w:fldChar w:fldCharType="end"/>
      </w:r>
      <w:r>
        <w:t>: PyTorch Ausführungsschleife</w:t>
      </w:r>
      <w:bookmarkEnd w:id="25"/>
    </w:p>
    <w:p w14:paraId="382390C8" w14:textId="70E938E2" w:rsidR="006F40B0" w:rsidRDefault="006F40B0" w:rsidP="00A624EC">
      <w:pPr>
        <w:pStyle w:val="TextStandard"/>
      </w:pPr>
      <w:r>
        <w:t>Für dieses Beispiel wird die Schleife Zehn mal durchlaufen wodurch letztendlich folgendes Ergebnis zustande kommt:</w:t>
      </w:r>
    </w:p>
    <w:p w14:paraId="556E8BCE" w14:textId="77777777" w:rsidR="0036799C" w:rsidRDefault="00F564C2" w:rsidP="0036799C">
      <w:pPr>
        <w:pStyle w:val="TextStandard"/>
        <w:keepNext/>
      </w:pPr>
      <w:r w:rsidRPr="00F564C2">
        <w:rPr>
          <w:noProof/>
        </w:rPr>
        <w:lastRenderedPageBreak/>
        <w:drawing>
          <wp:inline distT="0" distB="0" distL="0" distR="0" wp14:anchorId="13C48210" wp14:editId="5A114AD2">
            <wp:extent cx="2591107" cy="1905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2616" cy="1920813"/>
                    </a:xfrm>
                    <a:prstGeom prst="rect">
                      <a:avLst/>
                    </a:prstGeom>
                  </pic:spPr>
                </pic:pic>
              </a:graphicData>
            </a:graphic>
          </wp:inline>
        </w:drawing>
      </w:r>
    </w:p>
    <w:p w14:paraId="0CF64DC8" w14:textId="58D6F0B2" w:rsidR="0036799C" w:rsidRDefault="0036799C" w:rsidP="0036799C">
      <w:pPr>
        <w:pStyle w:val="Beschriftung"/>
      </w:pPr>
      <w:bookmarkStart w:id="26" w:name="_Toc95729736"/>
      <w:r>
        <w:t xml:space="preserve">Abbildung </w:t>
      </w:r>
      <w:r>
        <w:fldChar w:fldCharType="begin"/>
      </w:r>
      <w:r>
        <w:instrText xml:space="preserve"> SEQ Abbildung \* ARABIC </w:instrText>
      </w:r>
      <w:r>
        <w:fldChar w:fldCharType="separate"/>
      </w:r>
      <w:r w:rsidR="004E40DB">
        <w:t>9</w:t>
      </w:r>
      <w:r>
        <w:fldChar w:fldCharType="end"/>
      </w:r>
      <w:r>
        <w:t>: PyTorch Ergebnis 1. Epoche</w:t>
      </w:r>
      <w:bookmarkEnd w:id="26"/>
    </w:p>
    <w:p w14:paraId="7147D209" w14:textId="7C4B750B" w:rsidR="0036799C" w:rsidRDefault="00F564C2" w:rsidP="0036799C">
      <w:pPr>
        <w:pStyle w:val="TextStandard"/>
        <w:keepNext/>
      </w:pPr>
      <w:r w:rsidRPr="00F564C2">
        <w:rPr>
          <w:noProof/>
        </w:rPr>
        <w:drawing>
          <wp:inline distT="0" distB="0" distL="0" distR="0" wp14:anchorId="11DC81B3" wp14:editId="09E49619">
            <wp:extent cx="2253343" cy="181827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1416" cy="1848993"/>
                    </a:xfrm>
                    <a:prstGeom prst="rect">
                      <a:avLst/>
                    </a:prstGeom>
                  </pic:spPr>
                </pic:pic>
              </a:graphicData>
            </a:graphic>
          </wp:inline>
        </w:drawing>
      </w:r>
    </w:p>
    <w:p w14:paraId="3E38272B" w14:textId="282A13B3" w:rsidR="006F40B0" w:rsidRPr="00A624EC" w:rsidRDefault="0036799C" w:rsidP="0036799C">
      <w:pPr>
        <w:pStyle w:val="Beschriftung"/>
      </w:pPr>
      <w:bookmarkStart w:id="27" w:name="_Toc95729737"/>
      <w:r>
        <w:t xml:space="preserve">Abbildung </w:t>
      </w:r>
      <w:r>
        <w:fldChar w:fldCharType="begin"/>
      </w:r>
      <w:r>
        <w:instrText xml:space="preserve"> SEQ Abbildung \* ARABIC </w:instrText>
      </w:r>
      <w:r>
        <w:fldChar w:fldCharType="separate"/>
      </w:r>
      <w:r w:rsidR="004E40DB">
        <w:t>10</w:t>
      </w:r>
      <w:r>
        <w:fldChar w:fldCharType="end"/>
      </w:r>
      <w:r>
        <w:t>: PyTorch Ergebnis 10. Epoche</w:t>
      </w:r>
      <w:bookmarkEnd w:id="27"/>
    </w:p>
    <w:p w14:paraId="7C09E6FA" w14:textId="033D682D" w:rsidR="00A624EC" w:rsidRDefault="00B203A6" w:rsidP="00A20A27">
      <w:pPr>
        <w:pStyle w:val="berschrift2"/>
      </w:pPr>
      <w:r>
        <w:t>3.2. TensorF</w:t>
      </w:r>
      <w:r w:rsidR="00A20A27">
        <w:t>low</w:t>
      </w:r>
    </w:p>
    <w:p w14:paraId="65D2485C" w14:textId="19DB0611" w:rsidR="006C01CC" w:rsidRPr="006C01CC" w:rsidRDefault="006C01CC" w:rsidP="006C01CC">
      <w:pPr>
        <w:pStyle w:val="TextStandard"/>
      </w:pPr>
      <w:r>
        <w:t xml:space="preserve">Der TensorFlow Code ist dem Fortgeschrittenem Beispiel nachempfunden, welches man hier finden kann: </w:t>
      </w:r>
      <w:r w:rsidRPr="006C01CC">
        <w:t>https://github.com/tensorflow/docs/blob/b5803ba0b65ad008da7dfb3932cf3cdbdfa917b3/site/en/tutorials/quickstart/advanced.ipynb</w:t>
      </w:r>
    </w:p>
    <w:p w14:paraId="212E2652" w14:textId="77777777" w:rsidR="00D823AB" w:rsidRDefault="00D823AB" w:rsidP="00A624EC">
      <w:pPr>
        <w:pStyle w:val="TextStandard"/>
      </w:pPr>
      <w:r>
        <w:t>Auch in TensorFlow starten wir zuerst mit dem importieren der benötigten Bibliotheken und Namespaces.</w:t>
      </w:r>
    </w:p>
    <w:p w14:paraId="13FBDAED" w14:textId="77777777" w:rsidR="0036799C" w:rsidRDefault="00D823AB" w:rsidP="0036799C">
      <w:pPr>
        <w:pStyle w:val="TextStandard"/>
        <w:keepNext/>
      </w:pPr>
      <w:r w:rsidRPr="00D823AB">
        <w:rPr>
          <w:noProof/>
        </w:rPr>
        <w:lastRenderedPageBreak/>
        <w:drawing>
          <wp:inline distT="0" distB="0" distL="0" distR="0" wp14:anchorId="0679EC2F" wp14:editId="0E667FCC">
            <wp:extent cx="3658111" cy="8954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8111" cy="895475"/>
                    </a:xfrm>
                    <a:prstGeom prst="rect">
                      <a:avLst/>
                    </a:prstGeom>
                  </pic:spPr>
                </pic:pic>
              </a:graphicData>
            </a:graphic>
          </wp:inline>
        </w:drawing>
      </w:r>
    </w:p>
    <w:p w14:paraId="1F90A6F0" w14:textId="61BE756E" w:rsidR="00D823AB" w:rsidRDefault="0036799C" w:rsidP="0036799C">
      <w:pPr>
        <w:pStyle w:val="Beschriftung"/>
      </w:pPr>
      <w:bookmarkStart w:id="28" w:name="_Toc95729738"/>
      <w:r>
        <w:t xml:space="preserve">Abbildung </w:t>
      </w:r>
      <w:r>
        <w:fldChar w:fldCharType="begin"/>
      </w:r>
      <w:r>
        <w:instrText xml:space="preserve"> SEQ Abbildung \* ARABIC </w:instrText>
      </w:r>
      <w:r>
        <w:fldChar w:fldCharType="separate"/>
      </w:r>
      <w:r w:rsidR="004E40DB">
        <w:t>11</w:t>
      </w:r>
      <w:r>
        <w:fldChar w:fldCharType="end"/>
      </w:r>
      <w:r>
        <w:t>: TensorFlow Bibliotheken importieren</w:t>
      </w:r>
      <w:bookmarkEnd w:id="28"/>
    </w:p>
    <w:p w14:paraId="2CC0B3CB" w14:textId="77777777" w:rsidR="00D823AB" w:rsidRDefault="00D823AB" w:rsidP="00A624EC">
      <w:pPr>
        <w:pStyle w:val="TextStandard"/>
      </w:pPr>
      <w:r>
        <w:t>Diese sind einmal TensorFlow selbst, ein Netzwerkmodul aus Keras und verschiedene Module für die Ebenen des neuronalen Netzwerkes.</w:t>
      </w:r>
    </w:p>
    <w:p w14:paraId="185947AF" w14:textId="77777777" w:rsidR="00D823AB" w:rsidRDefault="00D823AB" w:rsidP="00A624EC">
      <w:pPr>
        <w:pStyle w:val="TextStandard"/>
      </w:pPr>
      <w:r>
        <w:t>Danach erstellen wir wieder das gewünschte neuronale Netz, welches dann wie folgt aussieht:</w:t>
      </w:r>
    </w:p>
    <w:p w14:paraId="456A58B7" w14:textId="77777777" w:rsidR="0036799C" w:rsidRDefault="00D823AB" w:rsidP="0036799C">
      <w:pPr>
        <w:pStyle w:val="TextStandard"/>
        <w:keepNext/>
      </w:pPr>
      <w:r w:rsidRPr="00D823AB">
        <w:rPr>
          <w:noProof/>
        </w:rPr>
        <w:drawing>
          <wp:inline distT="0" distB="0" distL="0" distR="0" wp14:anchorId="557C345F" wp14:editId="18F1FAE1">
            <wp:extent cx="4163006" cy="2753109"/>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3006" cy="2753109"/>
                    </a:xfrm>
                    <a:prstGeom prst="rect">
                      <a:avLst/>
                    </a:prstGeom>
                  </pic:spPr>
                </pic:pic>
              </a:graphicData>
            </a:graphic>
          </wp:inline>
        </w:drawing>
      </w:r>
    </w:p>
    <w:p w14:paraId="2705D9A6" w14:textId="56328DE4" w:rsidR="006C01CC" w:rsidRDefault="0036799C" w:rsidP="0036799C">
      <w:pPr>
        <w:pStyle w:val="Beschriftung"/>
      </w:pPr>
      <w:bookmarkStart w:id="29" w:name="_Toc95729739"/>
      <w:r>
        <w:t xml:space="preserve">Abbildung </w:t>
      </w:r>
      <w:r>
        <w:fldChar w:fldCharType="begin"/>
      </w:r>
      <w:r>
        <w:instrText xml:space="preserve"> SEQ Abbildung \* ARABIC </w:instrText>
      </w:r>
      <w:r>
        <w:fldChar w:fldCharType="separate"/>
      </w:r>
      <w:r w:rsidR="004E40DB">
        <w:t>12</w:t>
      </w:r>
      <w:r>
        <w:fldChar w:fldCharType="end"/>
      </w:r>
      <w:r>
        <w:t>: TensorFlow neuronales Netzwerk definieren</w:t>
      </w:r>
      <w:bookmarkEnd w:id="29"/>
    </w:p>
    <w:p w14:paraId="51514C61" w14:textId="77777777" w:rsidR="006C01CC" w:rsidRDefault="006C01CC" w:rsidP="00A624EC">
      <w:pPr>
        <w:pStyle w:val="TextStandard"/>
      </w:pPr>
    </w:p>
    <w:p w14:paraId="1AB7CF78" w14:textId="77777777" w:rsidR="006C01CC" w:rsidRDefault="006C01CC" w:rsidP="00A624EC">
      <w:pPr>
        <w:pStyle w:val="TextStandard"/>
      </w:pPr>
      <w:r>
        <w:t>Hier definieren wir Zuerst eine Conv2D Ebene welche das Eingabebild verarbeitet und dann verarbeiten wir das Bild weiter bis wir nur noch 10 Ausgänge erreichen.</w:t>
      </w:r>
    </w:p>
    <w:p w14:paraId="01E257E6" w14:textId="49896612" w:rsidR="006C01CC" w:rsidRDefault="006C01CC" w:rsidP="00A624EC">
      <w:pPr>
        <w:pStyle w:val="TextStandard"/>
      </w:pPr>
      <w:r>
        <w:t>Als nächstes definieren wir die Verlust- und Optimierungsfunktion</w:t>
      </w:r>
      <w:r w:rsidR="003534C7">
        <w:t>, sowie die dazugehörigen Metriken.</w:t>
      </w:r>
    </w:p>
    <w:p w14:paraId="4FA2B71F" w14:textId="77777777" w:rsidR="0036799C" w:rsidRDefault="003534C7" w:rsidP="0036799C">
      <w:pPr>
        <w:pStyle w:val="TextStandard"/>
        <w:keepNext/>
      </w:pPr>
      <w:r w:rsidRPr="003534C7">
        <w:rPr>
          <w:noProof/>
        </w:rPr>
        <w:lastRenderedPageBreak/>
        <w:drawing>
          <wp:inline distT="0" distB="0" distL="0" distR="0" wp14:anchorId="01C2DDCF" wp14:editId="3DAF5B56">
            <wp:extent cx="5761355" cy="1821815"/>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355" cy="1821815"/>
                    </a:xfrm>
                    <a:prstGeom prst="rect">
                      <a:avLst/>
                    </a:prstGeom>
                  </pic:spPr>
                </pic:pic>
              </a:graphicData>
            </a:graphic>
          </wp:inline>
        </w:drawing>
      </w:r>
    </w:p>
    <w:p w14:paraId="1632BD3F" w14:textId="3DF08C7E" w:rsidR="003534C7" w:rsidRDefault="0036799C" w:rsidP="0036799C">
      <w:pPr>
        <w:pStyle w:val="Beschriftung"/>
      </w:pPr>
      <w:bookmarkStart w:id="30" w:name="_Toc95729740"/>
      <w:r>
        <w:t xml:space="preserve">Abbildung </w:t>
      </w:r>
      <w:r>
        <w:fldChar w:fldCharType="begin"/>
      </w:r>
      <w:r>
        <w:instrText xml:space="preserve"> SEQ Abbildung \* ARABIC </w:instrText>
      </w:r>
      <w:r>
        <w:fldChar w:fldCharType="separate"/>
      </w:r>
      <w:r w:rsidR="004E40DB">
        <w:t>13</w:t>
      </w:r>
      <w:r>
        <w:fldChar w:fldCharType="end"/>
      </w:r>
      <w:r>
        <w:t>: TensorFlow Verlust- und Optimierungsfunktion</w:t>
      </w:r>
      <w:bookmarkEnd w:id="30"/>
    </w:p>
    <w:p w14:paraId="27795BF0" w14:textId="0A4445DB" w:rsidR="003534C7" w:rsidRDefault="003534C7" w:rsidP="00A624EC">
      <w:pPr>
        <w:pStyle w:val="TextStandard"/>
      </w:pPr>
      <w:r>
        <w:t>Auch hier wird eine Crossentropy Verlustfunktion und die Adam Optimierungsfunktion verwendet.</w:t>
      </w:r>
    </w:p>
    <w:p w14:paraId="78389EB9" w14:textId="6BB17345" w:rsidR="003534C7" w:rsidRDefault="003534C7" w:rsidP="00A624EC">
      <w:pPr>
        <w:pStyle w:val="TextStandard"/>
      </w:pPr>
      <w:r>
        <w:t>Als nächstes folgen die Trainingsfunktion und die Testfunktion.</w:t>
      </w:r>
    </w:p>
    <w:p w14:paraId="06F2D099" w14:textId="77777777" w:rsidR="0036799C" w:rsidRDefault="003534C7" w:rsidP="0036799C">
      <w:pPr>
        <w:pStyle w:val="TextStandard"/>
        <w:keepNext/>
      </w:pPr>
      <w:r w:rsidRPr="003534C7">
        <w:rPr>
          <w:noProof/>
        </w:rPr>
        <w:lastRenderedPageBreak/>
        <w:drawing>
          <wp:inline distT="0" distB="0" distL="0" distR="0" wp14:anchorId="49109D49" wp14:editId="1D6ECE31">
            <wp:extent cx="5734850" cy="4772691"/>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850" cy="4772691"/>
                    </a:xfrm>
                    <a:prstGeom prst="rect">
                      <a:avLst/>
                    </a:prstGeom>
                  </pic:spPr>
                </pic:pic>
              </a:graphicData>
            </a:graphic>
          </wp:inline>
        </w:drawing>
      </w:r>
    </w:p>
    <w:p w14:paraId="0D0D21B6" w14:textId="0F23E119" w:rsidR="003534C7" w:rsidRDefault="0036799C" w:rsidP="0036799C">
      <w:pPr>
        <w:pStyle w:val="Beschriftung"/>
      </w:pPr>
      <w:bookmarkStart w:id="31" w:name="_Toc95729741"/>
      <w:r>
        <w:t xml:space="preserve">Abbildung </w:t>
      </w:r>
      <w:r>
        <w:fldChar w:fldCharType="begin"/>
      </w:r>
      <w:r>
        <w:instrText xml:space="preserve"> SEQ Abbildung \* ARABIC </w:instrText>
      </w:r>
      <w:r>
        <w:fldChar w:fldCharType="separate"/>
      </w:r>
      <w:r w:rsidR="004E40DB">
        <w:t>14</w:t>
      </w:r>
      <w:r>
        <w:fldChar w:fldCharType="end"/>
      </w:r>
      <w:r>
        <w:t>: TensorFlow Trainings- und Testfunktionen</w:t>
      </w:r>
      <w:bookmarkEnd w:id="31"/>
    </w:p>
    <w:p w14:paraId="4D855173" w14:textId="71FB3720" w:rsidR="003534C7" w:rsidRDefault="003534C7" w:rsidP="00A624EC">
      <w:pPr>
        <w:pStyle w:val="TextStandard"/>
      </w:pPr>
      <w:r>
        <w:t>Auch hier sind diese sehr ähnlich, mit dem einzigen Unterschied, dass beim Testen das Netzwerk nicht trainiert wird.</w:t>
      </w:r>
      <w:r>
        <w:br/>
        <w:t>Im Gegensatz zu dem PyTorch Beispiel sind diese Funktionen nicht Bestandteil des eigentlichen Netzwerks.</w:t>
      </w:r>
    </w:p>
    <w:p w14:paraId="4D7EB538" w14:textId="0127E672" w:rsidR="003534C7" w:rsidRDefault="003534C7" w:rsidP="00A624EC">
      <w:pPr>
        <w:pStyle w:val="TextStandard"/>
      </w:pPr>
      <w:r>
        <w:t>Zuletzt kommt die eigentliche Nutzung des Netzwerks, beginnend mit dem Laden der MNIST Daten.</w:t>
      </w:r>
    </w:p>
    <w:p w14:paraId="0079B2EC" w14:textId="77777777" w:rsidR="0036799C" w:rsidRDefault="003534C7" w:rsidP="0036799C">
      <w:pPr>
        <w:pStyle w:val="TextStandard"/>
        <w:keepNext/>
      </w:pPr>
      <w:r w:rsidRPr="003534C7">
        <w:rPr>
          <w:noProof/>
        </w:rPr>
        <w:lastRenderedPageBreak/>
        <w:drawing>
          <wp:inline distT="0" distB="0" distL="0" distR="0" wp14:anchorId="23880902" wp14:editId="34CE4E1F">
            <wp:extent cx="5582429" cy="276263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2429" cy="2762636"/>
                    </a:xfrm>
                    <a:prstGeom prst="rect">
                      <a:avLst/>
                    </a:prstGeom>
                  </pic:spPr>
                </pic:pic>
              </a:graphicData>
            </a:graphic>
          </wp:inline>
        </w:drawing>
      </w:r>
    </w:p>
    <w:p w14:paraId="72C049ED" w14:textId="05D6E47F" w:rsidR="003534C7" w:rsidRDefault="0036799C" w:rsidP="0036799C">
      <w:pPr>
        <w:pStyle w:val="Beschriftung"/>
      </w:pPr>
      <w:bookmarkStart w:id="32" w:name="_Toc95729742"/>
      <w:r>
        <w:t xml:space="preserve">Abbildung </w:t>
      </w:r>
      <w:r>
        <w:fldChar w:fldCharType="begin"/>
      </w:r>
      <w:r>
        <w:instrText xml:space="preserve"> SEQ Abbildung \* ARABIC </w:instrText>
      </w:r>
      <w:r>
        <w:fldChar w:fldCharType="separate"/>
      </w:r>
      <w:r w:rsidR="004E40DB">
        <w:t>15</w:t>
      </w:r>
      <w:r>
        <w:fldChar w:fldCharType="end"/>
      </w:r>
      <w:r>
        <w:t>: TensorFlow Datensatz laden</w:t>
      </w:r>
      <w:bookmarkEnd w:id="32"/>
    </w:p>
    <w:p w14:paraId="5D1BD4C0" w14:textId="338E597D" w:rsidR="003534C7" w:rsidRDefault="003534C7" w:rsidP="00A624EC">
      <w:pPr>
        <w:pStyle w:val="TextStandard"/>
      </w:pPr>
      <w:r>
        <w:t>In TensorFlow werden die Datensätze nicht durch Dataloader aufgebaut, sondern durch spezielle Funktionen die eine Sammlung an Tensors direkt in einen Datensatz umwandeln.</w:t>
      </w:r>
    </w:p>
    <w:p w14:paraId="770BE00E" w14:textId="4B628EAE" w:rsidR="00571247" w:rsidRDefault="00571247" w:rsidP="00A624EC">
      <w:pPr>
        <w:pStyle w:val="TextStandard"/>
      </w:pPr>
      <w:r>
        <w:t>Als letztes wird wiederholt der Trainings- und Testzyklus ausgeführt.</w:t>
      </w:r>
    </w:p>
    <w:p w14:paraId="364596EA" w14:textId="77777777" w:rsidR="0036799C" w:rsidRDefault="00571247" w:rsidP="0036799C">
      <w:pPr>
        <w:pStyle w:val="TextStandard"/>
        <w:keepNext/>
      </w:pPr>
      <w:r w:rsidRPr="00571247">
        <w:rPr>
          <w:noProof/>
        </w:rPr>
        <w:lastRenderedPageBreak/>
        <w:drawing>
          <wp:inline distT="0" distB="0" distL="0" distR="0" wp14:anchorId="298D71EA" wp14:editId="3257D5D5">
            <wp:extent cx="4344006" cy="457263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4006" cy="4572638"/>
                    </a:xfrm>
                    <a:prstGeom prst="rect">
                      <a:avLst/>
                    </a:prstGeom>
                  </pic:spPr>
                </pic:pic>
              </a:graphicData>
            </a:graphic>
          </wp:inline>
        </w:drawing>
      </w:r>
    </w:p>
    <w:p w14:paraId="52EF5EEE" w14:textId="4E365AA1" w:rsidR="003534C7" w:rsidRDefault="0036799C" w:rsidP="0036799C">
      <w:pPr>
        <w:pStyle w:val="Beschriftung"/>
      </w:pPr>
      <w:bookmarkStart w:id="33" w:name="_Toc95729743"/>
      <w:r>
        <w:t xml:space="preserve">Abbildung </w:t>
      </w:r>
      <w:r>
        <w:fldChar w:fldCharType="begin"/>
      </w:r>
      <w:r>
        <w:instrText xml:space="preserve"> SEQ Abbildung \* ARABIC </w:instrText>
      </w:r>
      <w:r>
        <w:fldChar w:fldCharType="separate"/>
      </w:r>
      <w:r w:rsidR="004E40DB">
        <w:t>16</w:t>
      </w:r>
      <w:r>
        <w:fldChar w:fldCharType="end"/>
      </w:r>
      <w:r>
        <w:t>: TensorFlow Ausführungsschleife</w:t>
      </w:r>
      <w:bookmarkEnd w:id="33"/>
    </w:p>
    <w:p w14:paraId="5BCF218A" w14:textId="2B0E7C74" w:rsidR="00571247" w:rsidRDefault="00571247" w:rsidP="00A624EC">
      <w:pPr>
        <w:pStyle w:val="TextStandard"/>
      </w:pPr>
      <w:r>
        <w:t>Somit ist das Netzwerk dann vollständig trainiert und bereit eingesetzt zu werden.</w:t>
      </w:r>
    </w:p>
    <w:p w14:paraId="52FE6431" w14:textId="0CC64ECA" w:rsidR="00571247" w:rsidRDefault="00571247" w:rsidP="00A624EC">
      <w:pPr>
        <w:pStyle w:val="TextStandard"/>
      </w:pPr>
      <w:r>
        <w:t>Das Ergebnis beim Ausführen ist folgendes:</w:t>
      </w:r>
    </w:p>
    <w:p w14:paraId="32D11902" w14:textId="77777777" w:rsidR="0036799C" w:rsidRDefault="0036799C" w:rsidP="0036799C">
      <w:pPr>
        <w:pStyle w:val="TextStandard"/>
        <w:keepNext/>
      </w:pPr>
      <w:r w:rsidRPr="0036799C">
        <w:rPr>
          <w:noProof/>
        </w:rPr>
        <w:drawing>
          <wp:inline distT="0" distB="0" distL="0" distR="0" wp14:anchorId="0BA760B6" wp14:editId="42ABA1B9">
            <wp:extent cx="5881098" cy="880745"/>
            <wp:effectExtent l="0" t="0" r="571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81735" cy="880840"/>
                    </a:xfrm>
                    <a:prstGeom prst="rect">
                      <a:avLst/>
                    </a:prstGeom>
                  </pic:spPr>
                </pic:pic>
              </a:graphicData>
            </a:graphic>
          </wp:inline>
        </w:drawing>
      </w:r>
    </w:p>
    <w:p w14:paraId="1AB932CD" w14:textId="3B522E63" w:rsidR="0036799C" w:rsidRDefault="0036799C" w:rsidP="0036799C">
      <w:pPr>
        <w:pStyle w:val="Beschriftung"/>
      </w:pPr>
      <w:bookmarkStart w:id="34" w:name="_Toc95729744"/>
      <w:r>
        <w:t xml:space="preserve">Abbildung </w:t>
      </w:r>
      <w:r>
        <w:fldChar w:fldCharType="begin"/>
      </w:r>
      <w:r>
        <w:instrText xml:space="preserve"> SEQ Abbildung \* ARABIC </w:instrText>
      </w:r>
      <w:r>
        <w:fldChar w:fldCharType="separate"/>
      </w:r>
      <w:r w:rsidR="004E40DB">
        <w:t>17</w:t>
      </w:r>
      <w:r>
        <w:fldChar w:fldCharType="end"/>
      </w:r>
      <w:r>
        <w:t>: TensorFlow Ergebnis</w:t>
      </w:r>
      <w:bookmarkEnd w:id="34"/>
    </w:p>
    <w:p w14:paraId="4AFCA624" w14:textId="05D40BB0" w:rsidR="00571247" w:rsidRPr="00571247" w:rsidRDefault="00E72CC8" w:rsidP="0036799C">
      <w:pPr>
        <w:pStyle w:val="TextStandard"/>
      </w:pPr>
      <w:r>
        <w:br w:type="page"/>
      </w:r>
      <w:r w:rsidR="0036799C" w:rsidRPr="0036799C">
        <w:rPr>
          <w:rStyle w:val="berschrift1Zchn"/>
        </w:rPr>
        <w:lastRenderedPageBreak/>
        <w:t xml:space="preserve">4. </w:t>
      </w:r>
      <w:r w:rsidR="00571247" w:rsidRPr="0036799C">
        <w:rPr>
          <w:rStyle w:val="berschrift1Zchn"/>
        </w:rPr>
        <w:t>Fazit</w:t>
      </w:r>
    </w:p>
    <w:p w14:paraId="0EECD633" w14:textId="6965CF9A" w:rsidR="00453F0F" w:rsidRPr="00176696" w:rsidRDefault="00571247" w:rsidP="00176696">
      <w:pPr>
        <w:pStyle w:val="TextStandard"/>
      </w:pPr>
      <w:r>
        <w:t xml:space="preserve">Sowohl PyTorch als auch TensorFlow sind in ihrer Handhabung sehr einfach und bieten mittlerweile alle nötigen Bibliotheken und Funktionen von Haus aus um relativ einfach neurale Netzwerke zu trainieren. Während PyTorch alle Funktionen in der eigentlichen Hauptbibliothek bietet, benötigt TensorFlow das Einbinden von Bibliotheken wie Keras um eine leichte Handhabung und Erstellung von neuralen Netzwerken zu ermöglichen. Dies ist jedoch keineswegs ein Problem, da Keras beispielsweise in der Standardinstallation enthalten ist und immer weiter Bestandteil von TensorFlow wird. </w:t>
      </w:r>
      <w:r w:rsidR="0036799C">
        <w:br/>
        <w:t>Generell konnte ich wenige Unterschiede im praktischen Einsatz beider Frameworks finden außer der Tatsache, dass TensorFlow mehrere Programmiersprachen bietet in denen entwickelt werden kann.</w:t>
      </w:r>
    </w:p>
    <w:sectPr w:rsidR="00453F0F" w:rsidRPr="00176696" w:rsidSect="001D7C8E">
      <w:headerReference w:type="even" r:id="rId36"/>
      <w:headerReference w:type="default" r:id="rId37"/>
      <w:pgSz w:w="11907" w:h="16840" w:code="9"/>
      <w:pgMar w:top="1134" w:right="1134" w:bottom="1134" w:left="1680" w:header="567" w:footer="567" w:gutter="2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A1305" w14:textId="77777777" w:rsidR="00FE421E" w:rsidRDefault="00FE421E" w:rsidP="00966A46">
      <w:pPr>
        <w:spacing w:before="0" w:line="240" w:lineRule="auto"/>
      </w:pPr>
      <w:r>
        <w:separator/>
      </w:r>
    </w:p>
  </w:endnote>
  <w:endnote w:type="continuationSeparator" w:id="0">
    <w:p w14:paraId="51AA3C51" w14:textId="77777777" w:rsidR="00FE421E" w:rsidRDefault="00FE421E" w:rsidP="00966A46">
      <w:pPr>
        <w:spacing w:before="0" w:line="240" w:lineRule="auto"/>
      </w:pPr>
      <w:r>
        <w:continuationSeparator/>
      </w:r>
    </w:p>
  </w:endnote>
  <w:endnote w:type="continuationNotice" w:id="1">
    <w:p w14:paraId="3D0F4073" w14:textId="77777777" w:rsidR="00FE421E" w:rsidRDefault="00FE421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25"/>
      <w:gridCol w:w="3024"/>
      <w:gridCol w:w="3024"/>
    </w:tblGrid>
    <w:tr w:rsidR="006F40B0" w14:paraId="1A596682" w14:textId="77777777" w:rsidTr="001D7C8E">
      <w:tc>
        <w:tcPr>
          <w:tcW w:w="3031" w:type="dxa"/>
        </w:tcPr>
        <w:p w14:paraId="252C887D" w14:textId="62430D1B" w:rsidR="006F40B0" w:rsidRDefault="006F40B0" w:rsidP="001D7C8E">
          <w:pPr>
            <w:pStyle w:val="Fuzeile"/>
            <w:ind w:left="-115"/>
            <w:jc w:val="left"/>
          </w:pPr>
        </w:p>
      </w:tc>
      <w:tc>
        <w:tcPr>
          <w:tcW w:w="3031" w:type="dxa"/>
        </w:tcPr>
        <w:p w14:paraId="387CEC8A" w14:textId="77777777" w:rsidR="006F40B0" w:rsidRDefault="006F40B0" w:rsidP="001D7C8E">
          <w:pPr>
            <w:pStyle w:val="Fuzeile"/>
            <w:jc w:val="center"/>
          </w:pPr>
        </w:p>
      </w:tc>
      <w:tc>
        <w:tcPr>
          <w:tcW w:w="3031" w:type="dxa"/>
        </w:tcPr>
        <w:p w14:paraId="2B8B4EC3" w14:textId="77777777" w:rsidR="006F40B0" w:rsidRDefault="006F40B0" w:rsidP="001D7C8E">
          <w:pPr>
            <w:pStyle w:val="Fuzeile"/>
            <w:ind w:right="-115"/>
            <w:jc w:val="right"/>
          </w:pPr>
        </w:p>
      </w:tc>
    </w:tr>
  </w:tbl>
  <w:p w14:paraId="72BE50A1" w14:textId="77777777" w:rsidR="006F40B0" w:rsidRDefault="006F40B0" w:rsidP="001D7C8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25"/>
      <w:gridCol w:w="3024"/>
      <w:gridCol w:w="3024"/>
    </w:tblGrid>
    <w:tr w:rsidR="006F40B0" w14:paraId="249061CB" w14:textId="77777777" w:rsidTr="001D7C8E">
      <w:tc>
        <w:tcPr>
          <w:tcW w:w="3031" w:type="dxa"/>
        </w:tcPr>
        <w:p w14:paraId="0BB011CF" w14:textId="77777777" w:rsidR="006F40B0" w:rsidRDefault="006F40B0" w:rsidP="001D7C8E">
          <w:pPr>
            <w:pStyle w:val="Fuzeile"/>
            <w:ind w:left="-115"/>
            <w:jc w:val="left"/>
          </w:pPr>
        </w:p>
      </w:tc>
      <w:tc>
        <w:tcPr>
          <w:tcW w:w="3031" w:type="dxa"/>
        </w:tcPr>
        <w:p w14:paraId="7CA7DCC1" w14:textId="77777777" w:rsidR="006F40B0" w:rsidRDefault="006F40B0" w:rsidP="001D7C8E">
          <w:pPr>
            <w:pStyle w:val="Fuzeile"/>
            <w:jc w:val="center"/>
          </w:pPr>
        </w:p>
      </w:tc>
      <w:tc>
        <w:tcPr>
          <w:tcW w:w="3031" w:type="dxa"/>
        </w:tcPr>
        <w:p w14:paraId="4ECCDEE9" w14:textId="77777777" w:rsidR="006F40B0" w:rsidRDefault="006F40B0" w:rsidP="001D7C8E">
          <w:pPr>
            <w:pStyle w:val="Fuzeile"/>
            <w:ind w:right="-115"/>
            <w:jc w:val="right"/>
          </w:pPr>
        </w:p>
      </w:tc>
    </w:tr>
  </w:tbl>
  <w:p w14:paraId="520477B8" w14:textId="77777777" w:rsidR="006F40B0" w:rsidRDefault="006F40B0" w:rsidP="001D7C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CFA75" w14:textId="77777777" w:rsidR="00FE421E" w:rsidRDefault="00FE421E" w:rsidP="00966A46">
      <w:pPr>
        <w:spacing w:before="0" w:line="240" w:lineRule="auto"/>
      </w:pPr>
      <w:r>
        <w:separator/>
      </w:r>
    </w:p>
  </w:footnote>
  <w:footnote w:type="continuationSeparator" w:id="0">
    <w:p w14:paraId="55483CB7" w14:textId="77777777" w:rsidR="00FE421E" w:rsidRDefault="00FE421E" w:rsidP="00966A46">
      <w:pPr>
        <w:spacing w:before="0" w:line="240" w:lineRule="auto"/>
      </w:pPr>
      <w:r>
        <w:continuationSeparator/>
      </w:r>
    </w:p>
  </w:footnote>
  <w:footnote w:type="continuationNotice" w:id="1">
    <w:p w14:paraId="04719F50" w14:textId="77777777" w:rsidR="00FE421E" w:rsidRDefault="00FE421E">
      <w:pPr>
        <w:spacing w:before="0" w:line="240" w:lineRule="auto"/>
      </w:pPr>
    </w:p>
  </w:footnote>
  <w:footnote w:id="2">
    <w:p w14:paraId="4AB25F66" w14:textId="0DB57547" w:rsidR="009E2AC6" w:rsidRDefault="009E2AC6">
      <w:pPr>
        <w:pStyle w:val="Funotentext"/>
      </w:pPr>
      <w:r>
        <w:rPr>
          <w:rStyle w:val="Funotenzeichen"/>
        </w:rPr>
        <w:footnoteRef/>
      </w:r>
      <w:r>
        <w:t xml:space="preserve"> </w:t>
      </w:r>
      <w:sdt>
        <w:sdtPr>
          <w:id w:val="938405993"/>
          <w:citation/>
        </w:sdtPr>
        <w:sdtEndPr/>
        <w:sdtContent>
          <w:r>
            <w:fldChar w:fldCharType="begin"/>
          </w:r>
          <w:r>
            <w:instrText xml:space="preserve"> CITATION PyT22 \l 1031 </w:instrText>
          </w:r>
          <w:r>
            <w:fldChar w:fldCharType="separate"/>
          </w:r>
          <w:r>
            <w:rPr>
              <w:noProof/>
            </w:rPr>
            <w:t>(PyTorch, 2022)</w:t>
          </w:r>
          <w:r>
            <w:fldChar w:fldCharType="end"/>
          </w:r>
        </w:sdtContent>
      </w:sdt>
    </w:p>
  </w:footnote>
  <w:footnote w:id="3">
    <w:p w14:paraId="74C0CD3D" w14:textId="469CE6FD" w:rsidR="009E2AC6" w:rsidRDefault="009E2AC6">
      <w:pPr>
        <w:pStyle w:val="Funotentext"/>
      </w:pPr>
      <w:r>
        <w:rPr>
          <w:rStyle w:val="Funotenzeichen"/>
        </w:rPr>
        <w:footnoteRef/>
      </w:r>
      <w:r>
        <w:t xml:space="preserve"> </w:t>
      </w:r>
      <w:sdt>
        <w:sdtPr>
          <w:id w:val="-1474286927"/>
          <w:citation/>
        </w:sdtPr>
        <w:sdtEndPr/>
        <w:sdtContent>
          <w:r>
            <w:fldChar w:fldCharType="begin"/>
          </w:r>
          <w:r>
            <w:instrText xml:space="preserve"> CITATION Ten22 \l 1031 </w:instrText>
          </w:r>
          <w:r>
            <w:fldChar w:fldCharType="separate"/>
          </w:r>
          <w:r>
            <w:rPr>
              <w:noProof/>
            </w:rPr>
            <w:t>(TensorFlow,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15CD" w14:textId="499D7477" w:rsidR="006F40B0" w:rsidRPr="009E53FB" w:rsidRDefault="006F40B0" w:rsidP="001D7C8E">
    <w:pPr>
      <w:pStyle w:val="Kopfzeile"/>
    </w:pPr>
    <w:r>
      <w:t xml:space="preserve">    </w:t>
    </w:r>
    <w:r w:rsidRPr="009E53F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211E" w14:textId="3E491A85" w:rsidR="006F40B0" w:rsidRPr="006F695F" w:rsidRDefault="006F40B0" w:rsidP="001D7C8E">
    <w:pPr>
      <w:pStyle w:val="Kopfzeile"/>
      <w:pBdr>
        <w:bottom w:val="none" w:sz="0" w:space="0" w:color="auto"/>
      </w:pBdr>
      <w:tabs>
        <w:tab w:val="center" w:pos="4536"/>
        <w:tab w:val="right" w:pos="9073"/>
      </w:tabs>
    </w:pPr>
    <w:r>
      <w:rPr>
        <w:rFonts w:cs="Arial"/>
        <w:noProof/>
        <w:lang w:val="en-US" w:eastAsia="en-US"/>
      </w:rPr>
      <w:drawing>
        <wp:anchor distT="0" distB="0" distL="114300" distR="114300" simplePos="0" relativeHeight="251658240" behindDoc="0" locked="0" layoutInCell="1" allowOverlap="1" wp14:anchorId="724985DC" wp14:editId="0EB812A3">
          <wp:simplePos x="0" y="0"/>
          <wp:positionH relativeFrom="column">
            <wp:posOffset>-8445</wp:posOffset>
          </wp:positionH>
          <wp:positionV relativeFrom="paragraph">
            <wp:posOffset>-251479</wp:posOffset>
          </wp:positionV>
          <wp:extent cx="1787857" cy="554236"/>
          <wp:effectExtent l="0" t="0" r="3175" b="0"/>
          <wp:wrapNone/>
          <wp:docPr id="3" name="fhsw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swf-logo.jpg"/>
                  <pic:cNvPicPr/>
                </pic:nvPicPr>
                <pic:blipFill>
                  <a:blip r:embed="rId1" r:link="rId2">
                    <a:extLst>
                      <a:ext uri="{28A0092B-C50C-407E-A947-70E740481C1C}">
                        <a14:useLocalDpi xmlns:a14="http://schemas.microsoft.com/office/drawing/2010/main" val="0"/>
                      </a:ext>
                    </a:extLst>
                  </a:blip>
                  <a:stretch>
                    <a:fillRect/>
                  </a:stretch>
                </pic:blipFill>
                <pic:spPr>
                  <a:xfrm>
                    <a:off x="0" y="0"/>
                    <a:ext cx="1787857" cy="55423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13C63" w14:textId="77777777" w:rsidR="006F40B0" w:rsidRPr="009E782A" w:rsidRDefault="006F40B0" w:rsidP="001D7C8E">
    <w:pPr>
      <w:pStyle w:val="Kopfzeile"/>
    </w:pPr>
    <w:r>
      <w:fldChar w:fldCharType="begin"/>
    </w:r>
    <w:r>
      <w:instrText xml:space="preserve"> PAGE  \* ROMAN  \* MERGEFORMAT </w:instrText>
    </w:r>
    <w:r>
      <w:fldChar w:fldCharType="separate"/>
    </w:r>
    <w:r>
      <w:rPr>
        <w:noProof/>
      </w:rPr>
      <w:t>IV</w:t>
    </w:r>
    <w:r>
      <w:rPr>
        <w:noProof/>
      </w:rPr>
      <w:fldChar w:fldCharType="end"/>
    </w:r>
    <w:r w:rsidRPr="009E782A">
      <w:tab/>
    </w:r>
    <w:r w:rsidRPr="00920463">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B0364" w14:textId="5C6F192C" w:rsidR="006F40B0" w:rsidRPr="009E782A" w:rsidRDefault="006F40B0" w:rsidP="001D7C8E">
    <w:pPr>
      <w:pStyle w:val="Kopfzeile"/>
      <w:tabs>
        <w:tab w:val="clear" w:pos="5954"/>
        <w:tab w:val="right" w:pos="9072"/>
      </w:tabs>
    </w:pPr>
    <w:r w:rsidRPr="009E782A">
      <w:t>Inhaltsverzeichnis</w:t>
    </w:r>
    <w:r w:rsidRPr="009E782A">
      <w:tab/>
    </w:r>
    <w:r>
      <w:fldChar w:fldCharType="begin"/>
    </w:r>
    <w:r>
      <w:instrText xml:space="preserve"> PAGE  \* ROMAN  \* MERGEFORMAT </w:instrText>
    </w:r>
    <w:r>
      <w:fldChar w:fldCharType="separate"/>
    </w:r>
    <w:r w:rsidR="004E40DB">
      <w:rPr>
        <w:noProof/>
      </w:rPr>
      <w:t>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AE8B3" w14:textId="77777777" w:rsidR="006F40B0" w:rsidRPr="009E782A" w:rsidRDefault="006F40B0" w:rsidP="001D7C8E">
    <w:pPr>
      <w:pStyle w:val="Kopfzeile"/>
    </w:pPr>
    <w:r>
      <w:fldChar w:fldCharType="begin"/>
    </w:r>
    <w:r>
      <w:instrText xml:space="preserve"> PAGE  \* Arabic  \* MERGEFORMAT </w:instrText>
    </w:r>
    <w:r>
      <w:fldChar w:fldCharType="separate"/>
    </w:r>
    <w:r>
      <w:rPr>
        <w:noProof/>
      </w:rPr>
      <w:t>6</w:t>
    </w:r>
    <w:r>
      <w:rPr>
        <w:noProof/>
      </w:rPr>
      <w:fldChar w:fldCharType="end"/>
    </w:r>
    <w:r w:rsidRPr="009E782A">
      <w:tab/>
      <w:t>Abkürzungsverzeichnis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E1DB3" w14:textId="6EF213F9" w:rsidR="006F40B0" w:rsidRPr="009E782A" w:rsidRDefault="006F40B0" w:rsidP="001D7C8E">
    <w:pPr>
      <w:pStyle w:val="Kopfzeile"/>
      <w:tabs>
        <w:tab w:val="clear" w:pos="5954"/>
        <w:tab w:val="right" w:pos="9072"/>
      </w:tabs>
    </w:pPr>
    <w:r w:rsidRPr="009E782A">
      <w:t>Ab</w:t>
    </w:r>
    <w:r>
      <w:t>kürzungs</w:t>
    </w:r>
    <w:r w:rsidRPr="009E782A">
      <w:t>verzeichnis</w:t>
    </w:r>
    <w:r w:rsidRPr="009E782A">
      <w:tab/>
    </w:r>
    <w:r>
      <w:fldChar w:fldCharType="begin"/>
    </w:r>
    <w:r>
      <w:instrText xml:space="preserve"> PAGE  \* ROMAN  \* MERGEFORMAT </w:instrText>
    </w:r>
    <w:r>
      <w:fldChar w:fldCharType="separate"/>
    </w:r>
    <w:r w:rsidR="004E40DB">
      <w:rPr>
        <w:noProof/>
      </w:rPr>
      <w:t>II</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FE528" w14:textId="43DF9662" w:rsidR="006F40B0" w:rsidRDefault="006F40B0" w:rsidP="001D7C8E">
    <w:pPr>
      <w:pStyle w:val="Kopfzeile"/>
    </w:pPr>
    <w:r>
      <w:fldChar w:fldCharType="begin"/>
    </w:r>
    <w:r>
      <w:instrText xml:space="preserve"> PAGE  \* Arabic  \* MERGEFORMAT </w:instrText>
    </w:r>
    <w:r>
      <w:fldChar w:fldCharType="separate"/>
    </w:r>
    <w:r>
      <w:rPr>
        <w:noProof/>
      </w:rPr>
      <w:t>10</w:t>
    </w:r>
    <w:r>
      <w:rPr>
        <w:noProof/>
      </w:rPr>
      <w:fldChar w:fldCharType="end"/>
    </w:r>
    <w:del w:id="35" w:author="Schulte, Emily">
      <w:r>
        <w:tab/>
        <w:delText>Literaturverzeichnis</w:delText>
      </w:r>
    </w:del>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F8EB" w14:textId="50A9825C" w:rsidR="006F40B0" w:rsidRPr="009B7EC7" w:rsidRDefault="00FE421E" w:rsidP="001D7C8E">
    <w:pPr>
      <w:pStyle w:val="Kopfzeile"/>
      <w:tabs>
        <w:tab w:val="clear" w:pos="5954"/>
        <w:tab w:val="right" w:pos="9072"/>
      </w:tabs>
    </w:pPr>
    <w:r>
      <w:fldChar w:fldCharType="begin"/>
    </w:r>
    <w:r>
      <w:instrText>STYLEREF  "Überschrift 1" \n  \* MERGEFORMAT</w:instrText>
    </w:r>
    <w:r>
      <w:fldChar w:fldCharType="separate"/>
    </w:r>
    <w:r w:rsidR="00213A3B" w:rsidRPr="00213A3B">
      <w:rPr>
        <w:b/>
        <w:bCs/>
        <w:noProof/>
        <w:lang w:val="en-US"/>
      </w:rPr>
      <w:t>1</w:t>
    </w:r>
    <w:r>
      <w:rPr>
        <w:b/>
        <w:bCs/>
        <w:noProof/>
        <w:lang w:val="en-US"/>
      </w:rPr>
      <w:fldChar w:fldCharType="end"/>
    </w:r>
    <w:r w:rsidR="006F40B0" w:rsidRPr="00FB6105">
      <w:rPr>
        <w:lang w:val="en-US"/>
      </w:rPr>
      <w:t xml:space="preserve"> </w:t>
    </w:r>
    <w:r w:rsidR="006F40B0">
      <w:fldChar w:fldCharType="begin"/>
    </w:r>
    <w:r w:rsidR="006F40B0" w:rsidRPr="00FB6105">
      <w:rPr>
        <w:lang w:val="en-US"/>
      </w:rPr>
      <w:instrText>STYLEREF  "Überschrift 1"  \* MERGEFORMAT</w:instrText>
    </w:r>
    <w:r w:rsidR="00176696">
      <w:fldChar w:fldCharType="separate"/>
    </w:r>
    <w:r w:rsidR="00213A3B">
      <w:rPr>
        <w:noProof/>
        <w:lang w:val="en-US"/>
      </w:rPr>
      <w:t>Einleitung</w:t>
    </w:r>
    <w:r w:rsidR="006F40B0">
      <w:rPr>
        <w:noProof/>
      </w:rPr>
      <w:fldChar w:fldCharType="end"/>
    </w:r>
    <w:r w:rsidR="006F40B0" w:rsidRPr="009E782A">
      <w:tab/>
    </w:r>
    <w:r w:rsidR="006F40B0">
      <w:fldChar w:fldCharType="begin"/>
    </w:r>
    <w:r w:rsidR="006F40B0">
      <w:instrText xml:space="preserve"> PAGE  \* Arabic  \* MERGEFORMAT </w:instrText>
    </w:r>
    <w:r w:rsidR="006F40B0">
      <w:fldChar w:fldCharType="separate"/>
    </w:r>
    <w:r w:rsidR="004E40DB">
      <w:rPr>
        <w:noProof/>
      </w:rPr>
      <w:t>17</w:t>
    </w:r>
    <w:r w:rsidR="006F40B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A2A1C7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D76377"/>
    <w:multiLevelType w:val="hybridMultilevel"/>
    <w:tmpl w:val="FFFFFFFF"/>
    <w:lvl w:ilvl="0" w:tplc="2FD20F9A">
      <w:start w:val="1"/>
      <w:numFmt w:val="decimal"/>
      <w:lvlText w:val="%1."/>
      <w:lvlJc w:val="left"/>
      <w:pPr>
        <w:ind w:left="720" w:hanging="360"/>
      </w:pPr>
    </w:lvl>
    <w:lvl w:ilvl="1" w:tplc="F53CB438">
      <w:start w:val="1"/>
      <w:numFmt w:val="lowerLetter"/>
      <w:lvlText w:val="%2."/>
      <w:lvlJc w:val="left"/>
      <w:pPr>
        <w:ind w:left="1440" w:hanging="360"/>
      </w:pPr>
    </w:lvl>
    <w:lvl w:ilvl="2" w:tplc="5F84C4DA">
      <w:start w:val="1"/>
      <w:numFmt w:val="lowerRoman"/>
      <w:lvlText w:val="%3."/>
      <w:lvlJc w:val="right"/>
      <w:pPr>
        <w:ind w:left="2160" w:hanging="180"/>
      </w:pPr>
    </w:lvl>
    <w:lvl w:ilvl="3" w:tplc="695EA3D2">
      <w:start w:val="1"/>
      <w:numFmt w:val="decimal"/>
      <w:lvlText w:val="%4."/>
      <w:lvlJc w:val="left"/>
      <w:pPr>
        <w:ind w:left="2880" w:hanging="360"/>
      </w:pPr>
    </w:lvl>
    <w:lvl w:ilvl="4" w:tplc="4852EC84">
      <w:start w:val="1"/>
      <w:numFmt w:val="lowerLetter"/>
      <w:lvlText w:val="%5."/>
      <w:lvlJc w:val="left"/>
      <w:pPr>
        <w:ind w:left="3600" w:hanging="360"/>
      </w:pPr>
    </w:lvl>
    <w:lvl w:ilvl="5" w:tplc="43662348">
      <w:start w:val="1"/>
      <w:numFmt w:val="lowerRoman"/>
      <w:lvlText w:val="%6."/>
      <w:lvlJc w:val="right"/>
      <w:pPr>
        <w:ind w:left="4320" w:hanging="180"/>
      </w:pPr>
    </w:lvl>
    <w:lvl w:ilvl="6" w:tplc="E79E54B0">
      <w:start w:val="1"/>
      <w:numFmt w:val="decimal"/>
      <w:lvlText w:val="%7."/>
      <w:lvlJc w:val="left"/>
      <w:pPr>
        <w:ind w:left="5040" w:hanging="360"/>
      </w:pPr>
    </w:lvl>
    <w:lvl w:ilvl="7" w:tplc="44DC2B3C">
      <w:start w:val="1"/>
      <w:numFmt w:val="lowerLetter"/>
      <w:lvlText w:val="%8."/>
      <w:lvlJc w:val="left"/>
      <w:pPr>
        <w:ind w:left="5760" w:hanging="360"/>
      </w:pPr>
    </w:lvl>
    <w:lvl w:ilvl="8" w:tplc="E8CEA544">
      <w:start w:val="1"/>
      <w:numFmt w:val="lowerRoman"/>
      <w:lvlText w:val="%9."/>
      <w:lvlJc w:val="right"/>
      <w:pPr>
        <w:ind w:left="6480" w:hanging="180"/>
      </w:pPr>
    </w:lvl>
  </w:abstractNum>
  <w:abstractNum w:abstractNumId="2" w15:restartNumberingAfterBreak="0">
    <w:nsid w:val="02F77D13"/>
    <w:multiLevelType w:val="hybridMultilevel"/>
    <w:tmpl w:val="2A348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41DF7"/>
    <w:multiLevelType w:val="hybridMultilevel"/>
    <w:tmpl w:val="A9B2C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E035C3"/>
    <w:multiLevelType w:val="multilevel"/>
    <w:tmpl w:val="0BECD964"/>
    <w:lvl w:ilvl="0">
      <w:start w:val="1"/>
      <w:numFmt w:val="decimal"/>
      <w:lvlText w:val="%1."/>
      <w:lvlJc w:val="left"/>
      <w:pPr>
        <w:ind w:left="360" w:hanging="360"/>
      </w:pPr>
      <w:rPr>
        <w:rFonts w:hint="default"/>
        <w:b/>
        <w:bCs/>
        <w:sz w:val="32"/>
        <w:szCs w:val="32"/>
      </w:rPr>
    </w:lvl>
    <w:lvl w:ilvl="1">
      <w:start w:val="1"/>
      <w:numFmt w:val="decimal"/>
      <w:lvlText w:val="%1.%2"/>
      <w:lvlJc w:val="left"/>
      <w:pPr>
        <w:ind w:left="0" w:firstLine="0"/>
      </w:pPr>
      <w:rPr>
        <w:rFonts w:hint="default"/>
      </w:rPr>
    </w:lvl>
    <w:lvl w:ilvl="2">
      <w:start w:val="1"/>
      <w:numFmt w:val="decimal"/>
      <w:lvlText w:val="%1.%2.%3"/>
      <w:lvlJc w:val="left"/>
      <w:pPr>
        <w:ind w:left="425"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EA41B6"/>
    <w:multiLevelType w:val="multilevel"/>
    <w:tmpl w:val="68E8E3D6"/>
    <w:lvl w:ilvl="0">
      <w:start w:val="1"/>
      <w:numFmt w:val="upperLetter"/>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6F15B90"/>
    <w:multiLevelType w:val="multilevel"/>
    <w:tmpl w:val="C94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32B93"/>
    <w:multiLevelType w:val="multilevel"/>
    <w:tmpl w:val="35F8F546"/>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8" w15:restartNumberingAfterBreak="0">
    <w:nsid w:val="1EB5471D"/>
    <w:multiLevelType w:val="hybridMultilevel"/>
    <w:tmpl w:val="025CF258"/>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E4CDA"/>
    <w:multiLevelType w:val="hybridMultilevel"/>
    <w:tmpl w:val="FC085F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966E00"/>
    <w:multiLevelType w:val="hybridMultilevel"/>
    <w:tmpl w:val="81369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6469E7"/>
    <w:multiLevelType w:val="hybridMultilevel"/>
    <w:tmpl w:val="A9662B56"/>
    <w:lvl w:ilvl="0" w:tplc="D32E1B1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222348"/>
    <w:multiLevelType w:val="hybridMultilevel"/>
    <w:tmpl w:val="717E918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323265A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34813CD"/>
    <w:multiLevelType w:val="hybridMultilevel"/>
    <w:tmpl w:val="9CC60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A657D"/>
    <w:multiLevelType w:val="multilevel"/>
    <w:tmpl w:val="0396DF5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281B24"/>
    <w:multiLevelType w:val="hybridMultilevel"/>
    <w:tmpl w:val="A5ECE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0C63872"/>
    <w:multiLevelType w:val="multilevel"/>
    <w:tmpl w:val="5764222A"/>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8" w15:restartNumberingAfterBreak="0">
    <w:nsid w:val="48CF7122"/>
    <w:multiLevelType w:val="hybridMultilevel"/>
    <w:tmpl w:val="2A600432"/>
    <w:lvl w:ilvl="0" w:tplc="4EC67D5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BA1236"/>
    <w:multiLevelType w:val="hybridMultilevel"/>
    <w:tmpl w:val="851E6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19682D"/>
    <w:multiLevelType w:val="multilevel"/>
    <w:tmpl w:val="804A31F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E60BFE"/>
    <w:multiLevelType w:val="hybridMultilevel"/>
    <w:tmpl w:val="79F40A9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7C517EFA"/>
    <w:multiLevelType w:val="hybridMultilevel"/>
    <w:tmpl w:val="4DA8B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E82156"/>
    <w:multiLevelType w:val="multilevel"/>
    <w:tmpl w:val="5764222A"/>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4" w15:restartNumberingAfterBreak="0">
    <w:nsid w:val="7D8A6FE6"/>
    <w:multiLevelType w:val="multilevel"/>
    <w:tmpl w:val="3A6825F8"/>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24"/>
  </w:num>
  <w:num w:numId="2">
    <w:abstractNumId w:val="0"/>
  </w:num>
  <w:num w:numId="3">
    <w:abstractNumId w:val="8"/>
  </w:num>
  <w:num w:numId="4">
    <w:abstractNumId w:val="1"/>
  </w:num>
  <w:num w:numId="5">
    <w:abstractNumId w:val="24"/>
    <w:lvlOverride w:ilvl="0">
      <w:startOverride w:val="1"/>
    </w:lvlOverride>
  </w:num>
  <w:num w:numId="6">
    <w:abstractNumId w:val="4"/>
  </w:num>
  <w:num w:numId="7">
    <w:abstractNumId w:val="4"/>
    <w:lvlOverride w:ilvl="0">
      <w:lvl w:ilvl="0">
        <w:start w:val="1"/>
        <w:numFmt w:val="decimal"/>
        <w:lvlText w:val="%1"/>
        <w:lvlJc w:val="left"/>
        <w:pPr>
          <w:tabs>
            <w:tab w:val="num" w:pos="680"/>
          </w:tabs>
          <w:ind w:left="680" w:hanging="680"/>
        </w:pPr>
        <w:rPr>
          <w:rFonts w:hint="default"/>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680"/>
          </w:tabs>
          <w:ind w:left="680" w:hanging="68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2160"/>
          </w:tabs>
          <w:ind w:left="1584" w:hanging="1584"/>
        </w:pPr>
        <w:rPr>
          <w:rFonts w:hint="default"/>
        </w:rPr>
      </w:lvl>
    </w:lvlOverride>
  </w:num>
  <w:num w:numId="8">
    <w:abstractNumId w:val="17"/>
  </w:num>
  <w:num w:numId="9">
    <w:abstractNumId w:val="23"/>
  </w:num>
  <w:num w:numId="10">
    <w:abstractNumId w:val="13"/>
  </w:num>
  <w:num w:numId="11">
    <w:abstractNumId w:val="7"/>
  </w:num>
  <w:num w:numId="12">
    <w:abstractNumId w:val="15"/>
  </w:num>
  <w:num w:numId="13">
    <w:abstractNumId w:val="20"/>
  </w:num>
  <w:num w:numId="14">
    <w:abstractNumId w:val="5"/>
  </w:num>
  <w:num w:numId="15">
    <w:abstractNumId w:val="9"/>
  </w:num>
  <w:num w:numId="16">
    <w:abstractNumId w:val="16"/>
  </w:num>
  <w:num w:numId="17">
    <w:abstractNumId w:val="6"/>
  </w:num>
  <w:num w:numId="18">
    <w:abstractNumId w:val="19"/>
  </w:num>
  <w:num w:numId="19">
    <w:abstractNumId w:val="18"/>
  </w:num>
  <w:num w:numId="20">
    <w:abstractNumId w:val="3"/>
  </w:num>
  <w:num w:numId="21">
    <w:abstractNumId w:val="21"/>
  </w:num>
  <w:num w:numId="22">
    <w:abstractNumId w:val="12"/>
  </w:num>
  <w:num w:numId="23">
    <w:abstractNumId w:val="11"/>
  </w:num>
  <w:num w:numId="24">
    <w:abstractNumId w:val="22"/>
  </w:num>
  <w:num w:numId="25">
    <w:abstractNumId w:val="2"/>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41"/>
    <w:rsid w:val="00001371"/>
    <w:rsid w:val="000017E8"/>
    <w:rsid w:val="00001C16"/>
    <w:rsid w:val="00001DAB"/>
    <w:rsid w:val="00001E51"/>
    <w:rsid w:val="0000208B"/>
    <w:rsid w:val="000027A2"/>
    <w:rsid w:val="000029F8"/>
    <w:rsid w:val="00002AAF"/>
    <w:rsid w:val="00002AC0"/>
    <w:rsid w:val="000030AE"/>
    <w:rsid w:val="00004219"/>
    <w:rsid w:val="00004402"/>
    <w:rsid w:val="000048E6"/>
    <w:rsid w:val="000049C4"/>
    <w:rsid w:val="000051B9"/>
    <w:rsid w:val="00005995"/>
    <w:rsid w:val="00005B3E"/>
    <w:rsid w:val="00005E28"/>
    <w:rsid w:val="00005F36"/>
    <w:rsid w:val="00006B58"/>
    <w:rsid w:val="00006EFB"/>
    <w:rsid w:val="00006F6A"/>
    <w:rsid w:val="0000733A"/>
    <w:rsid w:val="00007699"/>
    <w:rsid w:val="00007950"/>
    <w:rsid w:val="00007E22"/>
    <w:rsid w:val="00010026"/>
    <w:rsid w:val="000100C0"/>
    <w:rsid w:val="00010C4A"/>
    <w:rsid w:val="00010E8C"/>
    <w:rsid w:val="0001138A"/>
    <w:rsid w:val="00011B91"/>
    <w:rsid w:val="00011C40"/>
    <w:rsid w:val="00012A7A"/>
    <w:rsid w:val="0001312C"/>
    <w:rsid w:val="00013228"/>
    <w:rsid w:val="000133CE"/>
    <w:rsid w:val="0001359F"/>
    <w:rsid w:val="000135E2"/>
    <w:rsid w:val="00013877"/>
    <w:rsid w:val="0001388C"/>
    <w:rsid w:val="00013C38"/>
    <w:rsid w:val="00013D6F"/>
    <w:rsid w:val="00013D7F"/>
    <w:rsid w:val="000142C3"/>
    <w:rsid w:val="00014391"/>
    <w:rsid w:val="000143A4"/>
    <w:rsid w:val="00014481"/>
    <w:rsid w:val="00014544"/>
    <w:rsid w:val="00014719"/>
    <w:rsid w:val="000148B6"/>
    <w:rsid w:val="00014F5C"/>
    <w:rsid w:val="000150D2"/>
    <w:rsid w:val="00015185"/>
    <w:rsid w:val="00015807"/>
    <w:rsid w:val="00015AD5"/>
    <w:rsid w:val="00015D23"/>
    <w:rsid w:val="00015F99"/>
    <w:rsid w:val="00016DE4"/>
    <w:rsid w:val="00016EDC"/>
    <w:rsid w:val="00017093"/>
    <w:rsid w:val="000170F0"/>
    <w:rsid w:val="000174A7"/>
    <w:rsid w:val="000174CF"/>
    <w:rsid w:val="00020364"/>
    <w:rsid w:val="00020579"/>
    <w:rsid w:val="000214C5"/>
    <w:rsid w:val="00021A44"/>
    <w:rsid w:val="00021D3F"/>
    <w:rsid w:val="00021F63"/>
    <w:rsid w:val="000222E5"/>
    <w:rsid w:val="000223C9"/>
    <w:rsid w:val="00022755"/>
    <w:rsid w:val="00022A64"/>
    <w:rsid w:val="0002302F"/>
    <w:rsid w:val="00023306"/>
    <w:rsid w:val="0002367A"/>
    <w:rsid w:val="000236CE"/>
    <w:rsid w:val="0002379E"/>
    <w:rsid w:val="000237CF"/>
    <w:rsid w:val="000237F2"/>
    <w:rsid w:val="00023EDF"/>
    <w:rsid w:val="00023FAB"/>
    <w:rsid w:val="0002428B"/>
    <w:rsid w:val="00024810"/>
    <w:rsid w:val="00024B4D"/>
    <w:rsid w:val="0002508E"/>
    <w:rsid w:val="000252B9"/>
    <w:rsid w:val="00026429"/>
    <w:rsid w:val="000272D7"/>
    <w:rsid w:val="000276F9"/>
    <w:rsid w:val="00027BB9"/>
    <w:rsid w:val="00027F34"/>
    <w:rsid w:val="00030045"/>
    <w:rsid w:val="000303D0"/>
    <w:rsid w:val="00030410"/>
    <w:rsid w:val="000305E5"/>
    <w:rsid w:val="00031722"/>
    <w:rsid w:val="0003193A"/>
    <w:rsid w:val="0003196A"/>
    <w:rsid w:val="00031B80"/>
    <w:rsid w:val="000321F0"/>
    <w:rsid w:val="00032396"/>
    <w:rsid w:val="000326DD"/>
    <w:rsid w:val="0003292E"/>
    <w:rsid w:val="00032AE9"/>
    <w:rsid w:val="00032CD6"/>
    <w:rsid w:val="000332C9"/>
    <w:rsid w:val="000337DA"/>
    <w:rsid w:val="00033F05"/>
    <w:rsid w:val="000344CD"/>
    <w:rsid w:val="000345F7"/>
    <w:rsid w:val="00034B91"/>
    <w:rsid w:val="00034C88"/>
    <w:rsid w:val="00035512"/>
    <w:rsid w:val="00035E90"/>
    <w:rsid w:val="00036254"/>
    <w:rsid w:val="00036635"/>
    <w:rsid w:val="0003667E"/>
    <w:rsid w:val="00037191"/>
    <w:rsid w:val="000371E5"/>
    <w:rsid w:val="00037273"/>
    <w:rsid w:val="0003770B"/>
    <w:rsid w:val="00037B39"/>
    <w:rsid w:val="00040347"/>
    <w:rsid w:val="000406C5"/>
    <w:rsid w:val="0004088C"/>
    <w:rsid w:val="00040BEB"/>
    <w:rsid w:val="00041325"/>
    <w:rsid w:val="000419AF"/>
    <w:rsid w:val="00041B51"/>
    <w:rsid w:val="000427D2"/>
    <w:rsid w:val="00042E6B"/>
    <w:rsid w:val="0004372C"/>
    <w:rsid w:val="00043841"/>
    <w:rsid w:val="00043942"/>
    <w:rsid w:val="00043D73"/>
    <w:rsid w:val="0004408E"/>
    <w:rsid w:val="0004440A"/>
    <w:rsid w:val="00044C4E"/>
    <w:rsid w:val="00044F26"/>
    <w:rsid w:val="00044F9F"/>
    <w:rsid w:val="00046715"/>
    <w:rsid w:val="000467CA"/>
    <w:rsid w:val="00046A68"/>
    <w:rsid w:val="00046B8E"/>
    <w:rsid w:val="0004740C"/>
    <w:rsid w:val="00047578"/>
    <w:rsid w:val="000478B9"/>
    <w:rsid w:val="000478FD"/>
    <w:rsid w:val="00047A79"/>
    <w:rsid w:val="00047D07"/>
    <w:rsid w:val="00047D56"/>
    <w:rsid w:val="00047E98"/>
    <w:rsid w:val="000501F5"/>
    <w:rsid w:val="000508DA"/>
    <w:rsid w:val="00050A02"/>
    <w:rsid w:val="00050B78"/>
    <w:rsid w:val="0005168A"/>
    <w:rsid w:val="00051895"/>
    <w:rsid w:val="00051A30"/>
    <w:rsid w:val="00051E59"/>
    <w:rsid w:val="00051EBC"/>
    <w:rsid w:val="00052174"/>
    <w:rsid w:val="0005236A"/>
    <w:rsid w:val="000524B3"/>
    <w:rsid w:val="000527FB"/>
    <w:rsid w:val="00052974"/>
    <w:rsid w:val="000529BF"/>
    <w:rsid w:val="000536F5"/>
    <w:rsid w:val="0005398B"/>
    <w:rsid w:val="00053995"/>
    <w:rsid w:val="00053B34"/>
    <w:rsid w:val="00053F42"/>
    <w:rsid w:val="00054946"/>
    <w:rsid w:val="00054E22"/>
    <w:rsid w:val="00055175"/>
    <w:rsid w:val="000557EE"/>
    <w:rsid w:val="00055DDA"/>
    <w:rsid w:val="0005709B"/>
    <w:rsid w:val="00057CA5"/>
    <w:rsid w:val="00057FC5"/>
    <w:rsid w:val="00060201"/>
    <w:rsid w:val="00060496"/>
    <w:rsid w:val="0006057E"/>
    <w:rsid w:val="00060902"/>
    <w:rsid w:val="00060983"/>
    <w:rsid w:val="000609A6"/>
    <w:rsid w:val="000611AF"/>
    <w:rsid w:val="000611EA"/>
    <w:rsid w:val="000615DE"/>
    <w:rsid w:val="00061D74"/>
    <w:rsid w:val="000621CE"/>
    <w:rsid w:val="000628A6"/>
    <w:rsid w:val="00062A42"/>
    <w:rsid w:val="00062C62"/>
    <w:rsid w:val="00062EE0"/>
    <w:rsid w:val="000634F7"/>
    <w:rsid w:val="000637C5"/>
    <w:rsid w:val="00063ABE"/>
    <w:rsid w:val="00063F19"/>
    <w:rsid w:val="00064BE6"/>
    <w:rsid w:val="00064EF0"/>
    <w:rsid w:val="00064FB7"/>
    <w:rsid w:val="0006507F"/>
    <w:rsid w:val="00065CAD"/>
    <w:rsid w:val="000660A0"/>
    <w:rsid w:val="000664D5"/>
    <w:rsid w:val="00066504"/>
    <w:rsid w:val="000666B3"/>
    <w:rsid w:val="000666CB"/>
    <w:rsid w:val="000667E8"/>
    <w:rsid w:val="000673BD"/>
    <w:rsid w:val="00067583"/>
    <w:rsid w:val="000677D6"/>
    <w:rsid w:val="00067C6D"/>
    <w:rsid w:val="00067EE6"/>
    <w:rsid w:val="00070259"/>
    <w:rsid w:val="000707E2"/>
    <w:rsid w:val="0007086E"/>
    <w:rsid w:val="000709B3"/>
    <w:rsid w:val="00071408"/>
    <w:rsid w:val="0007141D"/>
    <w:rsid w:val="000719EA"/>
    <w:rsid w:val="00071BC4"/>
    <w:rsid w:val="000720C1"/>
    <w:rsid w:val="00072301"/>
    <w:rsid w:val="00072AFC"/>
    <w:rsid w:val="00072D15"/>
    <w:rsid w:val="0007360B"/>
    <w:rsid w:val="00073B12"/>
    <w:rsid w:val="000741C2"/>
    <w:rsid w:val="000747CB"/>
    <w:rsid w:val="000748A5"/>
    <w:rsid w:val="00074965"/>
    <w:rsid w:val="00074CED"/>
    <w:rsid w:val="00075116"/>
    <w:rsid w:val="00075866"/>
    <w:rsid w:val="00075A0C"/>
    <w:rsid w:val="00076159"/>
    <w:rsid w:val="000765F5"/>
    <w:rsid w:val="00076DB5"/>
    <w:rsid w:val="0007767F"/>
    <w:rsid w:val="00077748"/>
    <w:rsid w:val="0007775C"/>
    <w:rsid w:val="000778C4"/>
    <w:rsid w:val="000778F1"/>
    <w:rsid w:val="00077E66"/>
    <w:rsid w:val="000800D7"/>
    <w:rsid w:val="00080CBC"/>
    <w:rsid w:val="000810DE"/>
    <w:rsid w:val="0008112D"/>
    <w:rsid w:val="000811B1"/>
    <w:rsid w:val="00081AA9"/>
    <w:rsid w:val="00081B7C"/>
    <w:rsid w:val="000822CE"/>
    <w:rsid w:val="0008251F"/>
    <w:rsid w:val="00082799"/>
    <w:rsid w:val="00083536"/>
    <w:rsid w:val="00083675"/>
    <w:rsid w:val="000842AB"/>
    <w:rsid w:val="000849D4"/>
    <w:rsid w:val="00084B83"/>
    <w:rsid w:val="00084B94"/>
    <w:rsid w:val="0008512B"/>
    <w:rsid w:val="00085384"/>
    <w:rsid w:val="0008542E"/>
    <w:rsid w:val="0008587E"/>
    <w:rsid w:val="00085AEB"/>
    <w:rsid w:val="00086842"/>
    <w:rsid w:val="00087915"/>
    <w:rsid w:val="00087A38"/>
    <w:rsid w:val="00087DDA"/>
    <w:rsid w:val="00087EED"/>
    <w:rsid w:val="0009029B"/>
    <w:rsid w:val="000909C9"/>
    <w:rsid w:val="00090CCD"/>
    <w:rsid w:val="000914C0"/>
    <w:rsid w:val="00091877"/>
    <w:rsid w:val="00091932"/>
    <w:rsid w:val="00091971"/>
    <w:rsid w:val="0009197C"/>
    <w:rsid w:val="00091D60"/>
    <w:rsid w:val="00091F4D"/>
    <w:rsid w:val="00091FED"/>
    <w:rsid w:val="00092264"/>
    <w:rsid w:val="00092814"/>
    <w:rsid w:val="00093042"/>
    <w:rsid w:val="00093111"/>
    <w:rsid w:val="0009312B"/>
    <w:rsid w:val="00093221"/>
    <w:rsid w:val="00093889"/>
    <w:rsid w:val="00094941"/>
    <w:rsid w:val="00094D41"/>
    <w:rsid w:val="00095A75"/>
    <w:rsid w:val="00095D26"/>
    <w:rsid w:val="0009626D"/>
    <w:rsid w:val="00096938"/>
    <w:rsid w:val="0009693E"/>
    <w:rsid w:val="00096C43"/>
    <w:rsid w:val="00096FFA"/>
    <w:rsid w:val="000979ED"/>
    <w:rsid w:val="00097C79"/>
    <w:rsid w:val="00097CE0"/>
    <w:rsid w:val="000A002C"/>
    <w:rsid w:val="000A009E"/>
    <w:rsid w:val="000A0232"/>
    <w:rsid w:val="000A026F"/>
    <w:rsid w:val="000A065D"/>
    <w:rsid w:val="000A0AC1"/>
    <w:rsid w:val="000A0C7E"/>
    <w:rsid w:val="000A140E"/>
    <w:rsid w:val="000A1580"/>
    <w:rsid w:val="000A1609"/>
    <w:rsid w:val="000A19AD"/>
    <w:rsid w:val="000A2B74"/>
    <w:rsid w:val="000A2BFE"/>
    <w:rsid w:val="000A2CBE"/>
    <w:rsid w:val="000A2D71"/>
    <w:rsid w:val="000A2D9F"/>
    <w:rsid w:val="000A2DC9"/>
    <w:rsid w:val="000A3178"/>
    <w:rsid w:val="000A3560"/>
    <w:rsid w:val="000A368E"/>
    <w:rsid w:val="000A3DCA"/>
    <w:rsid w:val="000A40C7"/>
    <w:rsid w:val="000A41A2"/>
    <w:rsid w:val="000A4408"/>
    <w:rsid w:val="000A4795"/>
    <w:rsid w:val="000A5101"/>
    <w:rsid w:val="000A5404"/>
    <w:rsid w:val="000A54A3"/>
    <w:rsid w:val="000A5C2F"/>
    <w:rsid w:val="000A5FCC"/>
    <w:rsid w:val="000A640A"/>
    <w:rsid w:val="000A6DB1"/>
    <w:rsid w:val="000A6EC0"/>
    <w:rsid w:val="000A6FB6"/>
    <w:rsid w:val="000A7049"/>
    <w:rsid w:val="000A745B"/>
    <w:rsid w:val="000A794B"/>
    <w:rsid w:val="000A79A1"/>
    <w:rsid w:val="000A7BAB"/>
    <w:rsid w:val="000A7C37"/>
    <w:rsid w:val="000B022E"/>
    <w:rsid w:val="000B027D"/>
    <w:rsid w:val="000B06CF"/>
    <w:rsid w:val="000B0958"/>
    <w:rsid w:val="000B0A11"/>
    <w:rsid w:val="000B0E64"/>
    <w:rsid w:val="000B1079"/>
    <w:rsid w:val="000B1087"/>
    <w:rsid w:val="000B1098"/>
    <w:rsid w:val="000B1361"/>
    <w:rsid w:val="000B1365"/>
    <w:rsid w:val="000B15FA"/>
    <w:rsid w:val="000B1F13"/>
    <w:rsid w:val="000B2235"/>
    <w:rsid w:val="000B2352"/>
    <w:rsid w:val="000B23C5"/>
    <w:rsid w:val="000B249D"/>
    <w:rsid w:val="000B2694"/>
    <w:rsid w:val="000B26BA"/>
    <w:rsid w:val="000B2BFD"/>
    <w:rsid w:val="000B2EE4"/>
    <w:rsid w:val="000B3094"/>
    <w:rsid w:val="000B34F1"/>
    <w:rsid w:val="000B3D0F"/>
    <w:rsid w:val="000B3D95"/>
    <w:rsid w:val="000B4157"/>
    <w:rsid w:val="000B4195"/>
    <w:rsid w:val="000B4314"/>
    <w:rsid w:val="000B43C4"/>
    <w:rsid w:val="000B48B6"/>
    <w:rsid w:val="000B503C"/>
    <w:rsid w:val="000B54CC"/>
    <w:rsid w:val="000B5BE1"/>
    <w:rsid w:val="000B5D64"/>
    <w:rsid w:val="000B5EA0"/>
    <w:rsid w:val="000B6492"/>
    <w:rsid w:val="000B6FD0"/>
    <w:rsid w:val="000C0924"/>
    <w:rsid w:val="000C141E"/>
    <w:rsid w:val="000C1629"/>
    <w:rsid w:val="000C2AAC"/>
    <w:rsid w:val="000C2BD8"/>
    <w:rsid w:val="000C2F1A"/>
    <w:rsid w:val="000C324F"/>
    <w:rsid w:val="000C356D"/>
    <w:rsid w:val="000C35B2"/>
    <w:rsid w:val="000C380D"/>
    <w:rsid w:val="000C38E5"/>
    <w:rsid w:val="000C4388"/>
    <w:rsid w:val="000C4549"/>
    <w:rsid w:val="000C4832"/>
    <w:rsid w:val="000C4A15"/>
    <w:rsid w:val="000C4C27"/>
    <w:rsid w:val="000C5310"/>
    <w:rsid w:val="000C537E"/>
    <w:rsid w:val="000C5619"/>
    <w:rsid w:val="000C5D34"/>
    <w:rsid w:val="000C5D58"/>
    <w:rsid w:val="000C601B"/>
    <w:rsid w:val="000C64CC"/>
    <w:rsid w:val="000C6771"/>
    <w:rsid w:val="000C6B83"/>
    <w:rsid w:val="000C6F11"/>
    <w:rsid w:val="000C6F2C"/>
    <w:rsid w:val="000C71DC"/>
    <w:rsid w:val="000C7419"/>
    <w:rsid w:val="000C762D"/>
    <w:rsid w:val="000D0120"/>
    <w:rsid w:val="000D015D"/>
    <w:rsid w:val="000D0489"/>
    <w:rsid w:val="000D06E5"/>
    <w:rsid w:val="000D0A26"/>
    <w:rsid w:val="000D1499"/>
    <w:rsid w:val="000D14D1"/>
    <w:rsid w:val="000D1EB8"/>
    <w:rsid w:val="000D2BA2"/>
    <w:rsid w:val="000D2CA7"/>
    <w:rsid w:val="000D2CE0"/>
    <w:rsid w:val="000D321B"/>
    <w:rsid w:val="000D3504"/>
    <w:rsid w:val="000D3D62"/>
    <w:rsid w:val="000D3EB5"/>
    <w:rsid w:val="000D4785"/>
    <w:rsid w:val="000D4BA1"/>
    <w:rsid w:val="000D4EA5"/>
    <w:rsid w:val="000D4F2B"/>
    <w:rsid w:val="000D5E57"/>
    <w:rsid w:val="000D61C3"/>
    <w:rsid w:val="000D64E3"/>
    <w:rsid w:val="000D7090"/>
    <w:rsid w:val="000D73CE"/>
    <w:rsid w:val="000D78B8"/>
    <w:rsid w:val="000E028E"/>
    <w:rsid w:val="000E0652"/>
    <w:rsid w:val="000E0A91"/>
    <w:rsid w:val="000E12B9"/>
    <w:rsid w:val="000E14FE"/>
    <w:rsid w:val="000E1881"/>
    <w:rsid w:val="000E19BE"/>
    <w:rsid w:val="000E1D0A"/>
    <w:rsid w:val="000E2494"/>
    <w:rsid w:val="000E2924"/>
    <w:rsid w:val="000E29A4"/>
    <w:rsid w:val="000E2B73"/>
    <w:rsid w:val="000E3471"/>
    <w:rsid w:val="000E37A0"/>
    <w:rsid w:val="000E3879"/>
    <w:rsid w:val="000E3F51"/>
    <w:rsid w:val="000E481C"/>
    <w:rsid w:val="000E4955"/>
    <w:rsid w:val="000E49AB"/>
    <w:rsid w:val="000E4B47"/>
    <w:rsid w:val="000E51E7"/>
    <w:rsid w:val="000E52C4"/>
    <w:rsid w:val="000E5A69"/>
    <w:rsid w:val="000E5AA9"/>
    <w:rsid w:val="000E5B06"/>
    <w:rsid w:val="000E5B18"/>
    <w:rsid w:val="000E5B50"/>
    <w:rsid w:val="000E6852"/>
    <w:rsid w:val="000E6AE0"/>
    <w:rsid w:val="000E7332"/>
    <w:rsid w:val="000F00EE"/>
    <w:rsid w:val="000F02FB"/>
    <w:rsid w:val="000F04BA"/>
    <w:rsid w:val="000F1AA6"/>
    <w:rsid w:val="000F2151"/>
    <w:rsid w:val="000F2F4A"/>
    <w:rsid w:val="000F2FD7"/>
    <w:rsid w:val="000F37BC"/>
    <w:rsid w:val="000F4D21"/>
    <w:rsid w:val="000F568D"/>
    <w:rsid w:val="000F599A"/>
    <w:rsid w:val="000F5F71"/>
    <w:rsid w:val="000F5F89"/>
    <w:rsid w:val="000F62BB"/>
    <w:rsid w:val="000F713F"/>
    <w:rsid w:val="000F729F"/>
    <w:rsid w:val="00100217"/>
    <w:rsid w:val="00100697"/>
    <w:rsid w:val="0010102F"/>
    <w:rsid w:val="0010103E"/>
    <w:rsid w:val="00101393"/>
    <w:rsid w:val="0010191D"/>
    <w:rsid w:val="00102AE1"/>
    <w:rsid w:val="00102B94"/>
    <w:rsid w:val="001031F4"/>
    <w:rsid w:val="0010345E"/>
    <w:rsid w:val="001038E5"/>
    <w:rsid w:val="0010409A"/>
    <w:rsid w:val="001043EC"/>
    <w:rsid w:val="00104707"/>
    <w:rsid w:val="001047CC"/>
    <w:rsid w:val="00104E02"/>
    <w:rsid w:val="00104EC2"/>
    <w:rsid w:val="00104EF5"/>
    <w:rsid w:val="001052BD"/>
    <w:rsid w:val="00105A6B"/>
    <w:rsid w:val="00105C63"/>
    <w:rsid w:val="00106A44"/>
    <w:rsid w:val="00106F28"/>
    <w:rsid w:val="00107037"/>
    <w:rsid w:val="001073AC"/>
    <w:rsid w:val="001079A5"/>
    <w:rsid w:val="00107F7F"/>
    <w:rsid w:val="00107FF4"/>
    <w:rsid w:val="00110068"/>
    <w:rsid w:val="0011092E"/>
    <w:rsid w:val="001110E0"/>
    <w:rsid w:val="00111269"/>
    <w:rsid w:val="0011137C"/>
    <w:rsid w:val="00111852"/>
    <w:rsid w:val="0011205F"/>
    <w:rsid w:val="001123E0"/>
    <w:rsid w:val="00112686"/>
    <w:rsid w:val="00112856"/>
    <w:rsid w:val="00112BBD"/>
    <w:rsid w:val="00112DD7"/>
    <w:rsid w:val="00113157"/>
    <w:rsid w:val="001132E1"/>
    <w:rsid w:val="0011372C"/>
    <w:rsid w:val="00113B92"/>
    <w:rsid w:val="00113E81"/>
    <w:rsid w:val="0011440D"/>
    <w:rsid w:val="00114A67"/>
    <w:rsid w:val="00115194"/>
    <w:rsid w:val="00115221"/>
    <w:rsid w:val="001156F1"/>
    <w:rsid w:val="00116379"/>
    <w:rsid w:val="001168E0"/>
    <w:rsid w:val="00116967"/>
    <w:rsid w:val="0011743C"/>
    <w:rsid w:val="00117521"/>
    <w:rsid w:val="001178F6"/>
    <w:rsid w:val="00117DE1"/>
    <w:rsid w:val="00117E9D"/>
    <w:rsid w:val="00120146"/>
    <w:rsid w:val="00120697"/>
    <w:rsid w:val="00120759"/>
    <w:rsid w:val="00120A03"/>
    <w:rsid w:val="00120E2F"/>
    <w:rsid w:val="00121609"/>
    <w:rsid w:val="00121E8D"/>
    <w:rsid w:val="00122065"/>
    <w:rsid w:val="0012213A"/>
    <w:rsid w:val="00122144"/>
    <w:rsid w:val="00122203"/>
    <w:rsid w:val="001222E7"/>
    <w:rsid w:val="00122474"/>
    <w:rsid w:val="001224FE"/>
    <w:rsid w:val="001229FC"/>
    <w:rsid w:val="00122FF0"/>
    <w:rsid w:val="0012323D"/>
    <w:rsid w:val="00123675"/>
    <w:rsid w:val="0012372B"/>
    <w:rsid w:val="00123B2B"/>
    <w:rsid w:val="001245A6"/>
    <w:rsid w:val="00124C94"/>
    <w:rsid w:val="00125618"/>
    <w:rsid w:val="0012576D"/>
    <w:rsid w:val="00125979"/>
    <w:rsid w:val="00125B54"/>
    <w:rsid w:val="00125CE4"/>
    <w:rsid w:val="00125D08"/>
    <w:rsid w:val="00125DFD"/>
    <w:rsid w:val="001260F0"/>
    <w:rsid w:val="0012695D"/>
    <w:rsid w:val="001270F4"/>
    <w:rsid w:val="00127722"/>
    <w:rsid w:val="00127780"/>
    <w:rsid w:val="00127BCA"/>
    <w:rsid w:val="00127EB4"/>
    <w:rsid w:val="001308E1"/>
    <w:rsid w:val="00130935"/>
    <w:rsid w:val="00130CC3"/>
    <w:rsid w:val="00130E8D"/>
    <w:rsid w:val="00131382"/>
    <w:rsid w:val="00132169"/>
    <w:rsid w:val="0013260A"/>
    <w:rsid w:val="00132DAC"/>
    <w:rsid w:val="00132EE6"/>
    <w:rsid w:val="001330D5"/>
    <w:rsid w:val="00133578"/>
    <w:rsid w:val="00133622"/>
    <w:rsid w:val="0013364A"/>
    <w:rsid w:val="001339AF"/>
    <w:rsid w:val="001339FB"/>
    <w:rsid w:val="00133D67"/>
    <w:rsid w:val="00134C82"/>
    <w:rsid w:val="00135406"/>
    <w:rsid w:val="001355E2"/>
    <w:rsid w:val="00135914"/>
    <w:rsid w:val="00135966"/>
    <w:rsid w:val="00135F48"/>
    <w:rsid w:val="00135FEF"/>
    <w:rsid w:val="0013621B"/>
    <w:rsid w:val="00136262"/>
    <w:rsid w:val="00136679"/>
    <w:rsid w:val="0013672F"/>
    <w:rsid w:val="001367CA"/>
    <w:rsid w:val="00136AAD"/>
    <w:rsid w:val="0013724F"/>
    <w:rsid w:val="00137321"/>
    <w:rsid w:val="001373E0"/>
    <w:rsid w:val="001379D2"/>
    <w:rsid w:val="00140117"/>
    <w:rsid w:val="00140216"/>
    <w:rsid w:val="0014028D"/>
    <w:rsid w:val="00140621"/>
    <w:rsid w:val="00140939"/>
    <w:rsid w:val="00140C44"/>
    <w:rsid w:val="0014119B"/>
    <w:rsid w:val="001419A2"/>
    <w:rsid w:val="00141DAF"/>
    <w:rsid w:val="001420D2"/>
    <w:rsid w:val="0014250C"/>
    <w:rsid w:val="00143634"/>
    <w:rsid w:val="001438B9"/>
    <w:rsid w:val="00143A8A"/>
    <w:rsid w:val="00143E53"/>
    <w:rsid w:val="00144192"/>
    <w:rsid w:val="00144DAA"/>
    <w:rsid w:val="00145258"/>
    <w:rsid w:val="00145A37"/>
    <w:rsid w:val="001464A8"/>
    <w:rsid w:val="00146BA8"/>
    <w:rsid w:val="00146DCD"/>
    <w:rsid w:val="00146F45"/>
    <w:rsid w:val="00147574"/>
    <w:rsid w:val="0014776E"/>
    <w:rsid w:val="001478BA"/>
    <w:rsid w:val="00147A1E"/>
    <w:rsid w:val="00147EF7"/>
    <w:rsid w:val="00147F3C"/>
    <w:rsid w:val="001502FF"/>
    <w:rsid w:val="00150373"/>
    <w:rsid w:val="00150D4C"/>
    <w:rsid w:val="00150F75"/>
    <w:rsid w:val="00151285"/>
    <w:rsid w:val="00151381"/>
    <w:rsid w:val="001517B4"/>
    <w:rsid w:val="0015250C"/>
    <w:rsid w:val="00152729"/>
    <w:rsid w:val="00152E70"/>
    <w:rsid w:val="00152FFB"/>
    <w:rsid w:val="0015335F"/>
    <w:rsid w:val="00153686"/>
    <w:rsid w:val="00153AD5"/>
    <w:rsid w:val="00153CD7"/>
    <w:rsid w:val="00153EE2"/>
    <w:rsid w:val="0015508F"/>
    <w:rsid w:val="0015522A"/>
    <w:rsid w:val="00155347"/>
    <w:rsid w:val="00155F11"/>
    <w:rsid w:val="001565B1"/>
    <w:rsid w:val="001567CF"/>
    <w:rsid w:val="00156FA2"/>
    <w:rsid w:val="0015740F"/>
    <w:rsid w:val="00157F2C"/>
    <w:rsid w:val="0016001F"/>
    <w:rsid w:val="00160148"/>
    <w:rsid w:val="00160E35"/>
    <w:rsid w:val="00161061"/>
    <w:rsid w:val="001613AC"/>
    <w:rsid w:val="00161417"/>
    <w:rsid w:val="00161499"/>
    <w:rsid w:val="001614B0"/>
    <w:rsid w:val="00161663"/>
    <w:rsid w:val="0016185F"/>
    <w:rsid w:val="00161AC5"/>
    <w:rsid w:val="00161E99"/>
    <w:rsid w:val="00162400"/>
    <w:rsid w:val="0016244C"/>
    <w:rsid w:val="00162675"/>
    <w:rsid w:val="00162F90"/>
    <w:rsid w:val="001630C2"/>
    <w:rsid w:val="0016360E"/>
    <w:rsid w:val="00163920"/>
    <w:rsid w:val="00163A74"/>
    <w:rsid w:val="00163EC2"/>
    <w:rsid w:val="00164274"/>
    <w:rsid w:val="001643F7"/>
    <w:rsid w:val="001645E9"/>
    <w:rsid w:val="00164D1B"/>
    <w:rsid w:val="00164D53"/>
    <w:rsid w:val="00164ED6"/>
    <w:rsid w:val="00165269"/>
    <w:rsid w:val="0016548A"/>
    <w:rsid w:val="001654D7"/>
    <w:rsid w:val="001656C6"/>
    <w:rsid w:val="00165B88"/>
    <w:rsid w:val="00165F4E"/>
    <w:rsid w:val="00166DCF"/>
    <w:rsid w:val="00167393"/>
    <w:rsid w:val="0016751A"/>
    <w:rsid w:val="0016760B"/>
    <w:rsid w:val="0016795B"/>
    <w:rsid w:val="00167A8F"/>
    <w:rsid w:val="00167AD9"/>
    <w:rsid w:val="00167C1C"/>
    <w:rsid w:val="00167E08"/>
    <w:rsid w:val="00170142"/>
    <w:rsid w:val="00170625"/>
    <w:rsid w:val="00170C84"/>
    <w:rsid w:val="00170DA3"/>
    <w:rsid w:val="00170EAA"/>
    <w:rsid w:val="00170FA1"/>
    <w:rsid w:val="0017124B"/>
    <w:rsid w:val="00171391"/>
    <w:rsid w:val="001715AE"/>
    <w:rsid w:val="00171BDF"/>
    <w:rsid w:val="00172211"/>
    <w:rsid w:val="001728DA"/>
    <w:rsid w:val="00172AAF"/>
    <w:rsid w:val="00172B0A"/>
    <w:rsid w:val="00173851"/>
    <w:rsid w:val="00174006"/>
    <w:rsid w:val="00174986"/>
    <w:rsid w:val="00174C2B"/>
    <w:rsid w:val="0017511A"/>
    <w:rsid w:val="001752BC"/>
    <w:rsid w:val="00175388"/>
    <w:rsid w:val="00175BFE"/>
    <w:rsid w:val="00175C34"/>
    <w:rsid w:val="00176696"/>
    <w:rsid w:val="0017674D"/>
    <w:rsid w:val="00176773"/>
    <w:rsid w:val="00176CC1"/>
    <w:rsid w:val="00176E72"/>
    <w:rsid w:val="00177768"/>
    <w:rsid w:val="00177A67"/>
    <w:rsid w:val="00177C71"/>
    <w:rsid w:val="001804E8"/>
    <w:rsid w:val="00180ABC"/>
    <w:rsid w:val="00180C76"/>
    <w:rsid w:val="0018108E"/>
    <w:rsid w:val="00181220"/>
    <w:rsid w:val="0018157E"/>
    <w:rsid w:val="00181622"/>
    <w:rsid w:val="0018194A"/>
    <w:rsid w:val="00181BBB"/>
    <w:rsid w:val="00182158"/>
    <w:rsid w:val="00182400"/>
    <w:rsid w:val="00182875"/>
    <w:rsid w:val="001828AF"/>
    <w:rsid w:val="001828EF"/>
    <w:rsid w:val="001828F7"/>
    <w:rsid w:val="00182FCB"/>
    <w:rsid w:val="0018308E"/>
    <w:rsid w:val="00183526"/>
    <w:rsid w:val="0018378D"/>
    <w:rsid w:val="00183997"/>
    <w:rsid w:val="00183D32"/>
    <w:rsid w:val="001840DE"/>
    <w:rsid w:val="0018475C"/>
    <w:rsid w:val="00184B3A"/>
    <w:rsid w:val="00184B45"/>
    <w:rsid w:val="001850BA"/>
    <w:rsid w:val="001855AC"/>
    <w:rsid w:val="00185A27"/>
    <w:rsid w:val="00185CB2"/>
    <w:rsid w:val="00185D8A"/>
    <w:rsid w:val="00185EEF"/>
    <w:rsid w:val="00185F19"/>
    <w:rsid w:val="00186A9A"/>
    <w:rsid w:val="00186B40"/>
    <w:rsid w:val="00186E29"/>
    <w:rsid w:val="0018719D"/>
    <w:rsid w:val="001871EA"/>
    <w:rsid w:val="00187CEE"/>
    <w:rsid w:val="001903EF"/>
    <w:rsid w:val="0019089B"/>
    <w:rsid w:val="00190A79"/>
    <w:rsid w:val="00190B51"/>
    <w:rsid w:val="00190C22"/>
    <w:rsid w:val="00190F67"/>
    <w:rsid w:val="0019161C"/>
    <w:rsid w:val="0019170B"/>
    <w:rsid w:val="00191764"/>
    <w:rsid w:val="0019179A"/>
    <w:rsid w:val="001917A9"/>
    <w:rsid w:val="001920AE"/>
    <w:rsid w:val="001921EE"/>
    <w:rsid w:val="001925E1"/>
    <w:rsid w:val="001926FD"/>
    <w:rsid w:val="00192738"/>
    <w:rsid w:val="00192974"/>
    <w:rsid w:val="00192C15"/>
    <w:rsid w:val="00192E03"/>
    <w:rsid w:val="001930DD"/>
    <w:rsid w:val="001934A1"/>
    <w:rsid w:val="0019389F"/>
    <w:rsid w:val="001939AC"/>
    <w:rsid w:val="0019414D"/>
    <w:rsid w:val="00194301"/>
    <w:rsid w:val="0019462B"/>
    <w:rsid w:val="00194C22"/>
    <w:rsid w:val="00195B4A"/>
    <w:rsid w:val="001961D9"/>
    <w:rsid w:val="00196280"/>
    <w:rsid w:val="00196376"/>
    <w:rsid w:val="00196685"/>
    <w:rsid w:val="001966B1"/>
    <w:rsid w:val="001970CF"/>
    <w:rsid w:val="00197621"/>
    <w:rsid w:val="00197C53"/>
    <w:rsid w:val="00197D49"/>
    <w:rsid w:val="001A02C8"/>
    <w:rsid w:val="001A1149"/>
    <w:rsid w:val="001A14E4"/>
    <w:rsid w:val="001A1E5F"/>
    <w:rsid w:val="001A24AE"/>
    <w:rsid w:val="001A28BC"/>
    <w:rsid w:val="001A2C40"/>
    <w:rsid w:val="001A30F6"/>
    <w:rsid w:val="001A3484"/>
    <w:rsid w:val="001A356B"/>
    <w:rsid w:val="001A37E0"/>
    <w:rsid w:val="001A3D35"/>
    <w:rsid w:val="001A466E"/>
    <w:rsid w:val="001A5541"/>
    <w:rsid w:val="001A56D7"/>
    <w:rsid w:val="001A572C"/>
    <w:rsid w:val="001A59C5"/>
    <w:rsid w:val="001A5B17"/>
    <w:rsid w:val="001A5E52"/>
    <w:rsid w:val="001A5E87"/>
    <w:rsid w:val="001A603A"/>
    <w:rsid w:val="001A63B6"/>
    <w:rsid w:val="001A646B"/>
    <w:rsid w:val="001A66FC"/>
    <w:rsid w:val="001A6B00"/>
    <w:rsid w:val="001A6F15"/>
    <w:rsid w:val="001A7C7D"/>
    <w:rsid w:val="001B0326"/>
    <w:rsid w:val="001B0519"/>
    <w:rsid w:val="001B058F"/>
    <w:rsid w:val="001B0A8A"/>
    <w:rsid w:val="001B0EDE"/>
    <w:rsid w:val="001B1322"/>
    <w:rsid w:val="001B150E"/>
    <w:rsid w:val="001B210A"/>
    <w:rsid w:val="001B2697"/>
    <w:rsid w:val="001B27BC"/>
    <w:rsid w:val="001B2AB3"/>
    <w:rsid w:val="001B2F57"/>
    <w:rsid w:val="001B32B0"/>
    <w:rsid w:val="001B3776"/>
    <w:rsid w:val="001B39AD"/>
    <w:rsid w:val="001B3E03"/>
    <w:rsid w:val="001B3E6F"/>
    <w:rsid w:val="001B3F30"/>
    <w:rsid w:val="001B44A8"/>
    <w:rsid w:val="001B45B7"/>
    <w:rsid w:val="001B4B7F"/>
    <w:rsid w:val="001B4FB7"/>
    <w:rsid w:val="001B5D0F"/>
    <w:rsid w:val="001B610C"/>
    <w:rsid w:val="001B612F"/>
    <w:rsid w:val="001B686B"/>
    <w:rsid w:val="001B6A4F"/>
    <w:rsid w:val="001B6EBF"/>
    <w:rsid w:val="001B7232"/>
    <w:rsid w:val="001B72CE"/>
    <w:rsid w:val="001B76FF"/>
    <w:rsid w:val="001B7815"/>
    <w:rsid w:val="001B79F3"/>
    <w:rsid w:val="001B7AB8"/>
    <w:rsid w:val="001B7EE3"/>
    <w:rsid w:val="001C0137"/>
    <w:rsid w:val="001C043C"/>
    <w:rsid w:val="001C04F0"/>
    <w:rsid w:val="001C0AE4"/>
    <w:rsid w:val="001C0FCE"/>
    <w:rsid w:val="001C2757"/>
    <w:rsid w:val="001C2C3F"/>
    <w:rsid w:val="001C2D31"/>
    <w:rsid w:val="001C2F36"/>
    <w:rsid w:val="001C353B"/>
    <w:rsid w:val="001C3A52"/>
    <w:rsid w:val="001C3C46"/>
    <w:rsid w:val="001C3E00"/>
    <w:rsid w:val="001C4357"/>
    <w:rsid w:val="001C4685"/>
    <w:rsid w:val="001C48FD"/>
    <w:rsid w:val="001C4B6E"/>
    <w:rsid w:val="001C4F8F"/>
    <w:rsid w:val="001C5D61"/>
    <w:rsid w:val="001C6572"/>
    <w:rsid w:val="001C69DF"/>
    <w:rsid w:val="001C6C28"/>
    <w:rsid w:val="001C6D12"/>
    <w:rsid w:val="001C7664"/>
    <w:rsid w:val="001C76E0"/>
    <w:rsid w:val="001C7899"/>
    <w:rsid w:val="001C7ED0"/>
    <w:rsid w:val="001D002F"/>
    <w:rsid w:val="001D0D96"/>
    <w:rsid w:val="001D1A69"/>
    <w:rsid w:val="001D1AD1"/>
    <w:rsid w:val="001D1D9A"/>
    <w:rsid w:val="001D213A"/>
    <w:rsid w:val="001D232A"/>
    <w:rsid w:val="001D2991"/>
    <w:rsid w:val="001D31A7"/>
    <w:rsid w:val="001D3436"/>
    <w:rsid w:val="001D3891"/>
    <w:rsid w:val="001D38C8"/>
    <w:rsid w:val="001D3AFC"/>
    <w:rsid w:val="001D3F17"/>
    <w:rsid w:val="001D4BB9"/>
    <w:rsid w:val="001D4DF6"/>
    <w:rsid w:val="001D5511"/>
    <w:rsid w:val="001D572C"/>
    <w:rsid w:val="001D5A57"/>
    <w:rsid w:val="001D5C4A"/>
    <w:rsid w:val="001D5E05"/>
    <w:rsid w:val="001D6291"/>
    <w:rsid w:val="001D6680"/>
    <w:rsid w:val="001D6904"/>
    <w:rsid w:val="001D6A43"/>
    <w:rsid w:val="001D6AF7"/>
    <w:rsid w:val="001D7210"/>
    <w:rsid w:val="001D7478"/>
    <w:rsid w:val="001D7C8E"/>
    <w:rsid w:val="001E051F"/>
    <w:rsid w:val="001E0E9B"/>
    <w:rsid w:val="001E0EF9"/>
    <w:rsid w:val="001E11A7"/>
    <w:rsid w:val="001E11AD"/>
    <w:rsid w:val="001E1251"/>
    <w:rsid w:val="001E154C"/>
    <w:rsid w:val="001E1899"/>
    <w:rsid w:val="001E2D01"/>
    <w:rsid w:val="001E2FDC"/>
    <w:rsid w:val="001E3044"/>
    <w:rsid w:val="001E3EE6"/>
    <w:rsid w:val="001E4C2B"/>
    <w:rsid w:val="001E500D"/>
    <w:rsid w:val="001E5585"/>
    <w:rsid w:val="001E5B84"/>
    <w:rsid w:val="001E5F0F"/>
    <w:rsid w:val="001E60CA"/>
    <w:rsid w:val="001E6254"/>
    <w:rsid w:val="001E628A"/>
    <w:rsid w:val="001E67E9"/>
    <w:rsid w:val="001E68EE"/>
    <w:rsid w:val="001E6E32"/>
    <w:rsid w:val="001E7121"/>
    <w:rsid w:val="001E7377"/>
    <w:rsid w:val="001E783E"/>
    <w:rsid w:val="001E79D1"/>
    <w:rsid w:val="001E7D10"/>
    <w:rsid w:val="001F02DB"/>
    <w:rsid w:val="001F03B3"/>
    <w:rsid w:val="001F052E"/>
    <w:rsid w:val="001F0B20"/>
    <w:rsid w:val="001F0B7B"/>
    <w:rsid w:val="001F0C3D"/>
    <w:rsid w:val="001F1BEB"/>
    <w:rsid w:val="001F207D"/>
    <w:rsid w:val="001F2271"/>
    <w:rsid w:val="001F58D7"/>
    <w:rsid w:val="001F5CA0"/>
    <w:rsid w:val="001F5FBF"/>
    <w:rsid w:val="001F61AB"/>
    <w:rsid w:val="001F6254"/>
    <w:rsid w:val="001F6568"/>
    <w:rsid w:val="001F67B3"/>
    <w:rsid w:val="001F6A9F"/>
    <w:rsid w:val="001F6DC9"/>
    <w:rsid w:val="001F6DED"/>
    <w:rsid w:val="001F6FFA"/>
    <w:rsid w:val="001F7CBA"/>
    <w:rsid w:val="002002E4"/>
    <w:rsid w:val="002006F2"/>
    <w:rsid w:val="002007A8"/>
    <w:rsid w:val="00200D47"/>
    <w:rsid w:val="002011DD"/>
    <w:rsid w:val="002014F0"/>
    <w:rsid w:val="00201E79"/>
    <w:rsid w:val="0020211A"/>
    <w:rsid w:val="002025E9"/>
    <w:rsid w:val="0020270D"/>
    <w:rsid w:val="00202963"/>
    <w:rsid w:val="00202DA3"/>
    <w:rsid w:val="002036E3"/>
    <w:rsid w:val="002037B6"/>
    <w:rsid w:val="00203C96"/>
    <w:rsid w:val="00204104"/>
    <w:rsid w:val="00204474"/>
    <w:rsid w:val="002048F5"/>
    <w:rsid w:val="00204E6C"/>
    <w:rsid w:val="002053C2"/>
    <w:rsid w:val="0020555C"/>
    <w:rsid w:val="00205786"/>
    <w:rsid w:val="002058F9"/>
    <w:rsid w:val="00205B0F"/>
    <w:rsid w:val="00205C82"/>
    <w:rsid w:val="00205F43"/>
    <w:rsid w:val="002079A8"/>
    <w:rsid w:val="002079CE"/>
    <w:rsid w:val="00210102"/>
    <w:rsid w:val="00210285"/>
    <w:rsid w:val="002104E1"/>
    <w:rsid w:val="002108CB"/>
    <w:rsid w:val="002109EC"/>
    <w:rsid w:val="00210A8C"/>
    <w:rsid w:val="0021149A"/>
    <w:rsid w:val="002115A2"/>
    <w:rsid w:val="00211835"/>
    <w:rsid w:val="00211C65"/>
    <w:rsid w:val="00211D5E"/>
    <w:rsid w:val="00211DE0"/>
    <w:rsid w:val="00211F0A"/>
    <w:rsid w:val="0021231A"/>
    <w:rsid w:val="002125D5"/>
    <w:rsid w:val="00212DFE"/>
    <w:rsid w:val="00212F22"/>
    <w:rsid w:val="0021309B"/>
    <w:rsid w:val="00213200"/>
    <w:rsid w:val="00213879"/>
    <w:rsid w:val="00213A07"/>
    <w:rsid w:val="00213A3B"/>
    <w:rsid w:val="00213C8A"/>
    <w:rsid w:val="00213D7E"/>
    <w:rsid w:val="00213F86"/>
    <w:rsid w:val="002141FE"/>
    <w:rsid w:val="002145EB"/>
    <w:rsid w:val="00214B65"/>
    <w:rsid w:val="00214C31"/>
    <w:rsid w:val="00214C90"/>
    <w:rsid w:val="00214DDE"/>
    <w:rsid w:val="00215927"/>
    <w:rsid w:val="0021599D"/>
    <w:rsid w:val="00215B49"/>
    <w:rsid w:val="00215BA9"/>
    <w:rsid w:val="00215EA5"/>
    <w:rsid w:val="00216067"/>
    <w:rsid w:val="00216204"/>
    <w:rsid w:val="002166DA"/>
    <w:rsid w:val="00216FCA"/>
    <w:rsid w:val="0021711A"/>
    <w:rsid w:val="002172A7"/>
    <w:rsid w:val="002172D2"/>
    <w:rsid w:val="00217512"/>
    <w:rsid w:val="00217518"/>
    <w:rsid w:val="00217654"/>
    <w:rsid w:val="0021765F"/>
    <w:rsid w:val="00217665"/>
    <w:rsid w:val="00217937"/>
    <w:rsid w:val="00217D30"/>
    <w:rsid w:val="00220A99"/>
    <w:rsid w:val="00221607"/>
    <w:rsid w:val="002216FF"/>
    <w:rsid w:val="00221B5D"/>
    <w:rsid w:val="00221D62"/>
    <w:rsid w:val="00221F02"/>
    <w:rsid w:val="002226F2"/>
    <w:rsid w:val="00222911"/>
    <w:rsid w:val="00222D6C"/>
    <w:rsid w:val="00223094"/>
    <w:rsid w:val="002234B2"/>
    <w:rsid w:val="002238C8"/>
    <w:rsid w:val="002241BE"/>
    <w:rsid w:val="00224373"/>
    <w:rsid w:val="002244F2"/>
    <w:rsid w:val="00224BC2"/>
    <w:rsid w:val="00224D15"/>
    <w:rsid w:val="00224ED0"/>
    <w:rsid w:val="0022541C"/>
    <w:rsid w:val="002264CF"/>
    <w:rsid w:val="00226FF3"/>
    <w:rsid w:val="002277E9"/>
    <w:rsid w:val="00227FEA"/>
    <w:rsid w:val="002301BA"/>
    <w:rsid w:val="00230219"/>
    <w:rsid w:val="00230779"/>
    <w:rsid w:val="00230DDD"/>
    <w:rsid w:val="002312E0"/>
    <w:rsid w:val="00231372"/>
    <w:rsid w:val="0023140A"/>
    <w:rsid w:val="002315F6"/>
    <w:rsid w:val="0023226C"/>
    <w:rsid w:val="002322DD"/>
    <w:rsid w:val="00232BA5"/>
    <w:rsid w:val="00233500"/>
    <w:rsid w:val="0023364D"/>
    <w:rsid w:val="002338A9"/>
    <w:rsid w:val="002338F8"/>
    <w:rsid w:val="002339AF"/>
    <w:rsid w:val="00233BEC"/>
    <w:rsid w:val="0023429F"/>
    <w:rsid w:val="00234334"/>
    <w:rsid w:val="002343BD"/>
    <w:rsid w:val="002346D0"/>
    <w:rsid w:val="002346E3"/>
    <w:rsid w:val="00234EFD"/>
    <w:rsid w:val="002350DA"/>
    <w:rsid w:val="0023516A"/>
    <w:rsid w:val="00235420"/>
    <w:rsid w:val="00235672"/>
    <w:rsid w:val="00235A9F"/>
    <w:rsid w:val="00235ADC"/>
    <w:rsid w:val="00235D5E"/>
    <w:rsid w:val="002364F4"/>
    <w:rsid w:val="00236DA0"/>
    <w:rsid w:val="00236F6D"/>
    <w:rsid w:val="00236FF2"/>
    <w:rsid w:val="00237316"/>
    <w:rsid w:val="00237895"/>
    <w:rsid w:val="002378A8"/>
    <w:rsid w:val="002379D3"/>
    <w:rsid w:val="00237B4E"/>
    <w:rsid w:val="00240307"/>
    <w:rsid w:val="002404CE"/>
    <w:rsid w:val="00240A70"/>
    <w:rsid w:val="0024102A"/>
    <w:rsid w:val="00241A94"/>
    <w:rsid w:val="00241ADB"/>
    <w:rsid w:val="00241AF1"/>
    <w:rsid w:val="00241B5B"/>
    <w:rsid w:val="002423F0"/>
    <w:rsid w:val="002425B7"/>
    <w:rsid w:val="002426B3"/>
    <w:rsid w:val="002429BB"/>
    <w:rsid w:val="00242D3A"/>
    <w:rsid w:val="00243246"/>
    <w:rsid w:val="002433DF"/>
    <w:rsid w:val="00243A15"/>
    <w:rsid w:val="00243CD3"/>
    <w:rsid w:val="00243CE9"/>
    <w:rsid w:val="00243D55"/>
    <w:rsid w:val="00243E80"/>
    <w:rsid w:val="002440A9"/>
    <w:rsid w:val="00244D59"/>
    <w:rsid w:val="0024561F"/>
    <w:rsid w:val="002456DC"/>
    <w:rsid w:val="00245789"/>
    <w:rsid w:val="002458D0"/>
    <w:rsid w:val="00245E4D"/>
    <w:rsid w:val="0024628A"/>
    <w:rsid w:val="002466C8"/>
    <w:rsid w:val="00246DB5"/>
    <w:rsid w:val="00247312"/>
    <w:rsid w:val="00247459"/>
    <w:rsid w:val="00247486"/>
    <w:rsid w:val="00247CEF"/>
    <w:rsid w:val="00247FDC"/>
    <w:rsid w:val="00250D09"/>
    <w:rsid w:val="002510CE"/>
    <w:rsid w:val="002510EA"/>
    <w:rsid w:val="00251A62"/>
    <w:rsid w:val="00251A9E"/>
    <w:rsid w:val="0025275C"/>
    <w:rsid w:val="002529B4"/>
    <w:rsid w:val="00252AEA"/>
    <w:rsid w:val="00253773"/>
    <w:rsid w:val="00253BDE"/>
    <w:rsid w:val="00253E1D"/>
    <w:rsid w:val="00253ECE"/>
    <w:rsid w:val="002546EC"/>
    <w:rsid w:val="0025471F"/>
    <w:rsid w:val="00254A0C"/>
    <w:rsid w:val="00254BB1"/>
    <w:rsid w:val="00254EFD"/>
    <w:rsid w:val="0025596A"/>
    <w:rsid w:val="00255E26"/>
    <w:rsid w:val="00255E91"/>
    <w:rsid w:val="002563DC"/>
    <w:rsid w:val="00256533"/>
    <w:rsid w:val="00256583"/>
    <w:rsid w:val="00256787"/>
    <w:rsid w:val="00256A7B"/>
    <w:rsid w:val="00256B1F"/>
    <w:rsid w:val="00256CF0"/>
    <w:rsid w:val="00256D97"/>
    <w:rsid w:val="00257265"/>
    <w:rsid w:val="0025732B"/>
    <w:rsid w:val="00257594"/>
    <w:rsid w:val="002575AE"/>
    <w:rsid w:val="00257FB6"/>
    <w:rsid w:val="002601AB"/>
    <w:rsid w:val="00260215"/>
    <w:rsid w:val="00260364"/>
    <w:rsid w:val="00260DC2"/>
    <w:rsid w:val="00260E0D"/>
    <w:rsid w:val="002610B7"/>
    <w:rsid w:val="0026128E"/>
    <w:rsid w:val="00261737"/>
    <w:rsid w:val="002625A3"/>
    <w:rsid w:val="00262765"/>
    <w:rsid w:val="002629EE"/>
    <w:rsid w:val="002633A4"/>
    <w:rsid w:val="002638E1"/>
    <w:rsid w:val="00263CD5"/>
    <w:rsid w:val="00263EDE"/>
    <w:rsid w:val="00264648"/>
    <w:rsid w:val="00264A2E"/>
    <w:rsid w:val="00264DD2"/>
    <w:rsid w:val="00264F7A"/>
    <w:rsid w:val="00265D18"/>
    <w:rsid w:val="00266116"/>
    <w:rsid w:val="002666E9"/>
    <w:rsid w:val="00266B4E"/>
    <w:rsid w:val="0026738D"/>
    <w:rsid w:val="002674CC"/>
    <w:rsid w:val="0026755E"/>
    <w:rsid w:val="00267665"/>
    <w:rsid w:val="0026767A"/>
    <w:rsid w:val="002705CD"/>
    <w:rsid w:val="002706E7"/>
    <w:rsid w:val="00271248"/>
    <w:rsid w:val="002712DA"/>
    <w:rsid w:val="002712FC"/>
    <w:rsid w:val="0027179F"/>
    <w:rsid w:val="00271E4E"/>
    <w:rsid w:val="00272335"/>
    <w:rsid w:val="00272A7A"/>
    <w:rsid w:val="00272B7D"/>
    <w:rsid w:val="00272BBA"/>
    <w:rsid w:val="0027324D"/>
    <w:rsid w:val="002734A1"/>
    <w:rsid w:val="00273810"/>
    <w:rsid w:val="002738FD"/>
    <w:rsid w:val="002739F0"/>
    <w:rsid w:val="0027442E"/>
    <w:rsid w:val="00274627"/>
    <w:rsid w:val="00274821"/>
    <w:rsid w:val="0027490D"/>
    <w:rsid w:val="00274C84"/>
    <w:rsid w:val="00275131"/>
    <w:rsid w:val="0027513E"/>
    <w:rsid w:val="00275562"/>
    <w:rsid w:val="002755A4"/>
    <w:rsid w:val="002758C5"/>
    <w:rsid w:val="002766C8"/>
    <w:rsid w:val="0027758A"/>
    <w:rsid w:val="002775D1"/>
    <w:rsid w:val="00277B18"/>
    <w:rsid w:val="0028039E"/>
    <w:rsid w:val="002806C5"/>
    <w:rsid w:val="0028073F"/>
    <w:rsid w:val="00280B8E"/>
    <w:rsid w:val="00281573"/>
    <w:rsid w:val="0028170A"/>
    <w:rsid w:val="002817E8"/>
    <w:rsid w:val="00281949"/>
    <w:rsid w:val="00281D5E"/>
    <w:rsid w:val="00281D7B"/>
    <w:rsid w:val="00282680"/>
    <w:rsid w:val="00283121"/>
    <w:rsid w:val="00283292"/>
    <w:rsid w:val="0028341F"/>
    <w:rsid w:val="00284159"/>
    <w:rsid w:val="002845B6"/>
    <w:rsid w:val="0028478F"/>
    <w:rsid w:val="002847A2"/>
    <w:rsid w:val="00284F5F"/>
    <w:rsid w:val="00285835"/>
    <w:rsid w:val="00285C36"/>
    <w:rsid w:val="00285E13"/>
    <w:rsid w:val="0028669B"/>
    <w:rsid w:val="002866E5"/>
    <w:rsid w:val="00286761"/>
    <w:rsid w:val="00286B95"/>
    <w:rsid w:val="002870EE"/>
    <w:rsid w:val="002871C7"/>
    <w:rsid w:val="00287222"/>
    <w:rsid w:val="00287E8A"/>
    <w:rsid w:val="00290391"/>
    <w:rsid w:val="002904B8"/>
    <w:rsid w:val="00290914"/>
    <w:rsid w:val="00290D2E"/>
    <w:rsid w:val="00290DFD"/>
    <w:rsid w:val="00291A63"/>
    <w:rsid w:val="00291A75"/>
    <w:rsid w:val="00291E5B"/>
    <w:rsid w:val="00292EFC"/>
    <w:rsid w:val="002932CF"/>
    <w:rsid w:val="00293474"/>
    <w:rsid w:val="00293EA1"/>
    <w:rsid w:val="0029476A"/>
    <w:rsid w:val="00294E3A"/>
    <w:rsid w:val="00294ED1"/>
    <w:rsid w:val="002956F3"/>
    <w:rsid w:val="00295B9B"/>
    <w:rsid w:val="00295BAA"/>
    <w:rsid w:val="00295BE0"/>
    <w:rsid w:val="00295C49"/>
    <w:rsid w:val="00295EC7"/>
    <w:rsid w:val="00296023"/>
    <w:rsid w:val="0029663D"/>
    <w:rsid w:val="00296975"/>
    <w:rsid w:val="00296ACE"/>
    <w:rsid w:val="00297494"/>
    <w:rsid w:val="002975B8"/>
    <w:rsid w:val="00297666"/>
    <w:rsid w:val="002977B4"/>
    <w:rsid w:val="0029795E"/>
    <w:rsid w:val="00297ABD"/>
    <w:rsid w:val="00297F3A"/>
    <w:rsid w:val="002A00FC"/>
    <w:rsid w:val="002A032A"/>
    <w:rsid w:val="002A0614"/>
    <w:rsid w:val="002A0F18"/>
    <w:rsid w:val="002A1149"/>
    <w:rsid w:val="002A1E8C"/>
    <w:rsid w:val="002A21E9"/>
    <w:rsid w:val="002A2372"/>
    <w:rsid w:val="002A27D5"/>
    <w:rsid w:val="002A2B77"/>
    <w:rsid w:val="002A2FF9"/>
    <w:rsid w:val="002A34EF"/>
    <w:rsid w:val="002A35ED"/>
    <w:rsid w:val="002A3BB2"/>
    <w:rsid w:val="002A3E7B"/>
    <w:rsid w:val="002A3EF5"/>
    <w:rsid w:val="002A4018"/>
    <w:rsid w:val="002A4260"/>
    <w:rsid w:val="002A42EC"/>
    <w:rsid w:val="002A4605"/>
    <w:rsid w:val="002A47FE"/>
    <w:rsid w:val="002A531A"/>
    <w:rsid w:val="002A5B08"/>
    <w:rsid w:val="002A5E4A"/>
    <w:rsid w:val="002A63A1"/>
    <w:rsid w:val="002A65AF"/>
    <w:rsid w:val="002A73A4"/>
    <w:rsid w:val="002B0B48"/>
    <w:rsid w:val="002B0CFD"/>
    <w:rsid w:val="002B1408"/>
    <w:rsid w:val="002B1B33"/>
    <w:rsid w:val="002B1BE0"/>
    <w:rsid w:val="002B1E00"/>
    <w:rsid w:val="002B20D6"/>
    <w:rsid w:val="002B235B"/>
    <w:rsid w:val="002B2C24"/>
    <w:rsid w:val="002B347E"/>
    <w:rsid w:val="002B3725"/>
    <w:rsid w:val="002B37E2"/>
    <w:rsid w:val="002B39D8"/>
    <w:rsid w:val="002B4CE7"/>
    <w:rsid w:val="002B5187"/>
    <w:rsid w:val="002B54E5"/>
    <w:rsid w:val="002B5A57"/>
    <w:rsid w:val="002B5E62"/>
    <w:rsid w:val="002B62D1"/>
    <w:rsid w:val="002B6C7D"/>
    <w:rsid w:val="002B6E17"/>
    <w:rsid w:val="002B7047"/>
    <w:rsid w:val="002B76A7"/>
    <w:rsid w:val="002B7702"/>
    <w:rsid w:val="002B7795"/>
    <w:rsid w:val="002B78ED"/>
    <w:rsid w:val="002B7DAF"/>
    <w:rsid w:val="002C0312"/>
    <w:rsid w:val="002C1092"/>
    <w:rsid w:val="002C1951"/>
    <w:rsid w:val="002C1966"/>
    <w:rsid w:val="002C1993"/>
    <w:rsid w:val="002C1C09"/>
    <w:rsid w:val="002C1D41"/>
    <w:rsid w:val="002C29C0"/>
    <w:rsid w:val="002C34F1"/>
    <w:rsid w:val="002C3B8C"/>
    <w:rsid w:val="002C3CBB"/>
    <w:rsid w:val="002C3D47"/>
    <w:rsid w:val="002C4153"/>
    <w:rsid w:val="002C4426"/>
    <w:rsid w:val="002C462C"/>
    <w:rsid w:val="002C4B62"/>
    <w:rsid w:val="002C4E67"/>
    <w:rsid w:val="002C538A"/>
    <w:rsid w:val="002C5E51"/>
    <w:rsid w:val="002C5EAE"/>
    <w:rsid w:val="002C65A1"/>
    <w:rsid w:val="002C66D2"/>
    <w:rsid w:val="002C6733"/>
    <w:rsid w:val="002C6EF7"/>
    <w:rsid w:val="002C716F"/>
    <w:rsid w:val="002C770D"/>
    <w:rsid w:val="002C79D0"/>
    <w:rsid w:val="002C7AFC"/>
    <w:rsid w:val="002C7D11"/>
    <w:rsid w:val="002C7E0D"/>
    <w:rsid w:val="002D0076"/>
    <w:rsid w:val="002D04E4"/>
    <w:rsid w:val="002D05CC"/>
    <w:rsid w:val="002D0B50"/>
    <w:rsid w:val="002D12D6"/>
    <w:rsid w:val="002D1607"/>
    <w:rsid w:val="002D185C"/>
    <w:rsid w:val="002D2022"/>
    <w:rsid w:val="002D2C96"/>
    <w:rsid w:val="002D2F5A"/>
    <w:rsid w:val="002D31E7"/>
    <w:rsid w:val="002D329D"/>
    <w:rsid w:val="002D346D"/>
    <w:rsid w:val="002D3472"/>
    <w:rsid w:val="002D358A"/>
    <w:rsid w:val="002D393D"/>
    <w:rsid w:val="002D41F9"/>
    <w:rsid w:val="002D487B"/>
    <w:rsid w:val="002D4E33"/>
    <w:rsid w:val="002D5112"/>
    <w:rsid w:val="002D52E8"/>
    <w:rsid w:val="002D58CF"/>
    <w:rsid w:val="002D5F69"/>
    <w:rsid w:val="002D61E1"/>
    <w:rsid w:val="002D70FB"/>
    <w:rsid w:val="002D7536"/>
    <w:rsid w:val="002D771F"/>
    <w:rsid w:val="002D7963"/>
    <w:rsid w:val="002D7B30"/>
    <w:rsid w:val="002D7B7A"/>
    <w:rsid w:val="002E03CF"/>
    <w:rsid w:val="002E0C05"/>
    <w:rsid w:val="002E0C18"/>
    <w:rsid w:val="002E0CD6"/>
    <w:rsid w:val="002E17BF"/>
    <w:rsid w:val="002E1AA2"/>
    <w:rsid w:val="002E1F96"/>
    <w:rsid w:val="002E2102"/>
    <w:rsid w:val="002E2B13"/>
    <w:rsid w:val="002E2C5D"/>
    <w:rsid w:val="002E2D88"/>
    <w:rsid w:val="002E31A9"/>
    <w:rsid w:val="002E34B1"/>
    <w:rsid w:val="002E361E"/>
    <w:rsid w:val="002E3F07"/>
    <w:rsid w:val="002E40C7"/>
    <w:rsid w:val="002E4181"/>
    <w:rsid w:val="002E4985"/>
    <w:rsid w:val="002E5170"/>
    <w:rsid w:val="002E5A08"/>
    <w:rsid w:val="002E6034"/>
    <w:rsid w:val="002E6128"/>
    <w:rsid w:val="002E6781"/>
    <w:rsid w:val="002E6D11"/>
    <w:rsid w:val="002E77E4"/>
    <w:rsid w:val="002E7E09"/>
    <w:rsid w:val="002E7F1D"/>
    <w:rsid w:val="002F0204"/>
    <w:rsid w:val="002F020A"/>
    <w:rsid w:val="002F1171"/>
    <w:rsid w:val="002F1748"/>
    <w:rsid w:val="002F1C8E"/>
    <w:rsid w:val="002F1CCF"/>
    <w:rsid w:val="002F1CD3"/>
    <w:rsid w:val="002F1D40"/>
    <w:rsid w:val="002F1E7F"/>
    <w:rsid w:val="002F1F1B"/>
    <w:rsid w:val="002F2150"/>
    <w:rsid w:val="002F23AF"/>
    <w:rsid w:val="002F2495"/>
    <w:rsid w:val="002F2BB2"/>
    <w:rsid w:val="002F3769"/>
    <w:rsid w:val="002F3D9D"/>
    <w:rsid w:val="002F4514"/>
    <w:rsid w:val="002F46D7"/>
    <w:rsid w:val="002F49BE"/>
    <w:rsid w:val="002F4D75"/>
    <w:rsid w:val="002F4E9A"/>
    <w:rsid w:val="002F59B3"/>
    <w:rsid w:val="002F6013"/>
    <w:rsid w:val="002F61F7"/>
    <w:rsid w:val="002F6515"/>
    <w:rsid w:val="002F69F4"/>
    <w:rsid w:val="002F6C83"/>
    <w:rsid w:val="002F6CB0"/>
    <w:rsid w:val="002F7207"/>
    <w:rsid w:val="002F748B"/>
    <w:rsid w:val="002F74D7"/>
    <w:rsid w:val="002F7797"/>
    <w:rsid w:val="003004DB"/>
    <w:rsid w:val="003005D0"/>
    <w:rsid w:val="00300B6F"/>
    <w:rsid w:val="00300C32"/>
    <w:rsid w:val="00300CF2"/>
    <w:rsid w:val="00300DA2"/>
    <w:rsid w:val="00301064"/>
    <w:rsid w:val="0030134B"/>
    <w:rsid w:val="00301422"/>
    <w:rsid w:val="00301E9E"/>
    <w:rsid w:val="00301EB1"/>
    <w:rsid w:val="0030205F"/>
    <w:rsid w:val="00302322"/>
    <w:rsid w:val="003025C5"/>
    <w:rsid w:val="003026F9"/>
    <w:rsid w:val="00302BCF"/>
    <w:rsid w:val="00302C30"/>
    <w:rsid w:val="00302E20"/>
    <w:rsid w:val="00302E8F"/>
    <w:rsid w:val="00302E94"/>
    <w:rsid w:val="0030317D"/>
    <w:rsid w:val="003038B1"/>
    <w:rsid w:val="00303B59"/>
    <w:rsid w:val="00303D7F"/>
    <w:rsid w:val="0030421A"/>
    <w:rsid w:val="00304AB5"/>
    <w:rsid w:val="00304ACF"/>
    <w:rsid w:val="00304B84"/>
    <w:rsid w:val="00304BFA"/>
    <w:rsid w:val="00304D17"/>
    <w:rsid w:val="00304D47"/>
    <w:rsid w:val="0030501A"/>
    <w:rsid w:val="003053E7"/>
    <w:rsid w:val="0030576C"/>
    <w:rsid w:val="00305B9F"/>
    <w:rsid w:val="00305BAA"/>
    <w:rsid w:val="00305C5A"/>
    <w:rsid w:val="00306254"/>
    <w:rsid w:val="00306943"/>
    <w:rsid w:val="00306A1B"/>
    <w:rsid w:val="00306DFF"/>
    <w:rsid w:val="00307021"/>
    <w:rsid w:val="0030702D"/>
    <w:rsid w:val="00307797"/>
    <w:rsid w:val="003078FD"/>
    <w:rsid w:val="00307A53"/>
    <w:rsid w:val="00307D50"/>
    <w:rsid w:val="00307D64"/>
    <w:rsid w:val="00310139"/>
    <w:rsid w:val="00310665"/>
    <w:rsid w:val="00311347"/>
    <w:rsid w:val="003117BE"/>
    <w:rsid w:val="00311FE0"/>
    <w:rsid w:val="0031253A"/>
    <w:rsid w:val="0031263F"/>
    <w:rsid w:val="00312941"/>
    <w:rsid w:val="0031294C"/>
    <w:rsid w:val="00313577"/>
    <w:rsid w:val="003138D7"/>
    <w:rsid w:val="00313A18"/>
    <w:rsid w:val="00313B15"/>
    <w:rsid w:val="00313B53"/>
    <w:rsid w:val="00313BD3"/>
    <w:rsid w:val="00314D08"/>
    <w:rsid w:val="003151F0"/>
    <w:rsid w:val="003151FB"/>
    <w:rsid w:val="003152A6"/>
    <w:rsid w:val="003155D6"/>
    <w:rsid w:val="00316233"/>
    <w:rsid w:val="003162D2"/>
    <w:rsid w:val="0031687C"/>
    <w:rsid w:val="003168EC"/>
    <w:rsid w:val="003171BD"/>
    <w:rsid w:val="00317A40"/>
    <w:rsid w:val="00317A49"/>
    <w:rsid w:val="003201EA"/>
    <w:rsid w:val="00320226"/>
    <w:rsid w:val="0032024D"/>
    <w:rsid w:val="0032069A"/>
    <w:rsid w:val="00320AD2"/>
    <w:rsid w:val="00321155"/>
    <w:rsid w:val="0032162D"/>
    <w:rsid w:val="003216EA"/>
    <w:rsid w:val="003218DF"/>
    <w:rsid w:val="00321B53"/>
    <w:rsid w:val="00321ECD"/>
    <w:rsid w:val="003221B9"/>
    <w:rsid w:val="00322219"/>
    <w:rsid w:val="003224E6"/>
    <w:rsid w:val="003229CF"/>
    <w:rsid w:val="003230A1"/>
    <w:rsid w:val="00323252"/>
    <w:rsid w:val="003235F5"/>
    <w:rsid w:val="0032390C"/>
    <w:rsid w:val="00323984"/>
    <w:rsid w:val="00323FFA"/>
    <w:rsid w:val="003246A9"/>
    <w:rsid w:val="00324793"/>
    <w:rsid w:val="003248C3"/>
    <w:rsid w:val="003248FE"/>
    <w:rsid w:val="00324AE9"/>
    <w:rsid w:val="00324BCA"/>
    <w:rsid w:val="00324E26"/>
    <w:rsid w:val="0032511E"/>
    <w:rsid w:val="003256DC"/>
    <w:rsid w:val="00325FF5"/>
    <w:rsid w:val="003261BF"/>
    <w:rsid w:val="0032660C"/>
    <w:rsid w:val="00326ECD"/>
    <w:rsid w:val="00327AFB"/>
    <w:rsid w:val="00327E23"/>
    <w:rsid w:val="003303C8"/>
    <w:rsid w:val="0033050A"/>
    <w:rsid w:val="00330CBA"/>
    <w:rsid w:val="003313A0"/>
    <w:rsid w:val="00331711"/>
    <w:rsid w:val="003321D6"/>
    <w:rsid w:val="00332566"/>
    <w:rsid w:val="00333796"/>
    <w:rsid w:val="00333BCF"/>
    <w:rsid w:val="0033469B"/>
    <w:rsid w:val="003347C4"/>
    <w:rsid w:val="00334EF6"/>
    <w:rsid w:val="00335AE1"/>
    <w:rsid w:val="00335C2F"/>
    <w:rsid w:val="00335F41"/>
    <w:rsid w:val="00336B35"/>
    <w:rsid w:val="00336D6D"/>
    <w:rsid w:val="00337541"/>
    <w:rsid w:val="003376EA"/>
    <w:rsid w:val="003377B5"/>
    <w:rsid w:val="00337974"/>
    <w:rsid w:val="00340063"/>
    <w:rsid w:val="003404E4"/>
    <w:rsid w:val="0034055C"/>
    <w:rsid w:val="003405A1"/>
    <w:rsid w:val="00340B9C"/>
    <w:rsid w:val="00340FDA"/>
    <w:rsid w:val="003410A7"/>
    <w:rsid w:val="0034177D"/>
    <w:rsid w:val="0034183D"/>
    <w:rsid w:val="003418EE"/>
    <w:rsid w:val="00341F66"/>
    <w:rsid w:val="00341FD7"/>
    <w:rsid w:val="00342761"/>
    <w:rsid w:val="00343092"/>
    <w:rsid w:val="00343185"/>
    <w:rsid w:val="00343345"/>
    <w:rsid w:val="00343396"/>
    <w:rsid w:val="0034358F"/>
    <w:rsid w:val="00343BAC"/>
    <w:rsid w:val="0034403D"/>
    <w:rsid w:val="0034411D"/>
    <w:rsid w:val="00344B53"/>
    <w:rsid w:val="00344DD3"/>
    <w:rsid w:val="00345078"/>
    <w:rsid w:val="003450B2"/>
    <w:rsid w:val="003460D1"/>
    <w:rsid w:val="00346847"/>
    <w:rsid w:val="003468F2"/>
    <w:rsid w:val="003469F2"/>
    <w:rsid w:val="00347315"/>
    <w:rsid w:val="00347673"/>
    <w:rsid w:val="003476B0"/>
    <w:rsid w:val="003477E5"/>
    <w:rsid w:val="00347D72"/>
    <w:rsid w:val="00350B11"/>
    <w:rsid w:val="00350FAD"/>
    <w:rsid w:val="003510C3"/>
    <w:rsid w:val="003511C8"/>
    <w:rsid w:val="0035137B"/>
    <w:rsid w:val="00351A6B"/>
    <w:rsid w:val="00351CD9"/>
    <w:rsid w:val="00352238"/>
    <w:rsid w:val="00352DA1"/>
    <w:rsid w:val="00352DB8"/>
    <w:rsid w:val="0035305F"/>
    <w:rsid w:val="003532EB"/>
    <w:rsid w:val="003534A2"/>
    <w:rsid w:val="003534C7"/>
    <w:rsid w:val="00353704"/>
    <w:rsid w:val="00353AAD"/>
    <w:rsid w:val="00354053"/>
    <w:rsid w:val="0035441E"/>
    <w:rsid w:val="00354590"/>
    <w:rsid w:val="00354C14"/>
    <w:rsid w:val="003554F2"/>
    <w:rsid w:val="00355851"/>
    <w:rsid w:val="00356022"/>
    <w:rsid w:val="003565EC"/>
    <w:rsid w:val="003566DA"/>
    <w:rsid w:val="0035686B"/>
    <w:rsid w:val="003568CE"/>
    <w:rsid w:val="00357001"/>
    <w:rsid w:val="00357A4F"/>
    <w:rsid w:val="00357B58"/>
    <w:rsid w:val="00357BCC"/>
    <w:rsid w:val="003600D4"/>
    <w:rsid w:val="00360565"/>
    <w:rsid w:val="00360792"/>
    <w:rsid w:val="003607C8"/>
    <w:rsid w:val="00360863"/>
    <w:rsid w:val="003608A4"/>
    <w:rsid w:val="003609F6"/>
    <w:rsid w:val="00361CDC"/>
    <w:rsid w:val="00361F1F"/>
    <w:rsid w:val="00362392"/>
    <w:rsid w:val="0036262B"/>
    <w:rsid w:val="003628B3"/>
    <w:rsid w:val="003630DA"/>
    <w:rsid w:val="003634C9"/>
    <w:rsid w:val="003636AA"/>
    <w:rsid w:val="00363702"/>
    <w:rsid w:val="00363800"/>
    <w:rsid w:val="00363E8A"/>
    <w:rsid w:val="003645AB"/>
    <w:rsid w:val="00364660"/>
    <w:rsid w:val="00364917"/>
    <w:rsid w:val="00364CF2"/>
    <w:rsid w:val="00365E63"/>
    <w:rsid w:val="00366327"/>
    <w:rsid w:val="00366839"/>
    <w:rsid w:val="00367379"/>
    <w:rsid w:val="0036781A"/>
    <w:rsid w:val="003678A1"/>
    <w:rsid w:val="0036799C"/>
    <w:rsid w:val="00367E47"/>
    <w:rsid w:val="0037029E"/>
    <w:rsid w:val="0037057C"/>
    <w:rsid w:val="003708EB"/>
    <w:rsid w:val="00371057"/>
    <w:rsid w:val="00371612"/>
    <w:rsid w:val="0037166D"/>
    <w:rsid w:val="003717F8"/>
    <w:rsid w:val="00371899"/>
    <w:rsid w:val="00372542"/>
    <w:rsid w:val="003726CF"/>
    <w:rsid w:val="00372B75"/>
    <w:rsid w:val="003731CF"/>
    <w:rsid w:val="003731F2"/>
    <w:rsid w:val="003733B0"/>
    <w:rsid w:val="0037355A"/>
    <w:rsid w:val="00373B12"/>
    <w:rsid w:val="00373B4C"/>
    <w:rsid w:val="00373CDE"/>
    <w:rsid w:val="00373E3D"/>
    <w:rsid w:val="0037407C"/>
    <w:rsid w:val="0037489D"/>
    <w:rsid w:val="00374E85"/>
    <w:rsid w:val="00375A65"/>
    <w:rsid w:val="0037637F"/>
    <w:rsid w:val="00376608"/>
    <w:rsid w:val="0037698A"/>
    <w:rsid w:val="00377029"/>
    <w:rsid w:val="00377908"/>
    <w:rsid w:val="0037795D"/>
    <w:rsid w:val="00377B48"/>
    <w:rsid w:val="00380990"/>
    <w:rsid w:val="0038132E"/>
    <w:rsid w:val="0038151E"/>
    <w:rsid w:val="00381533"/>
    <w:rsid w:val="00381734"/>
    <w:rsid w:val="00382163"/>
    <w:rsid w:val="0038217B"/>
    <w:rsid w:val="0038221C"/>
    <w:rsid w:val="003829F1"/>
    <w:rsid w:val="00382AE6"/>
    <w:rsid w:val="00382DD0"/>
    <w:rsid w:val="00383271"/>
    <w:rsid w:val="00383467"/>
    <w:rsid w:val="003835FA"/>
    <w:rsid w:val="003838F2"/>
    <w:rsid w:val="003843F5"/>
    <w:rsid w:val="0038481B"/>
    <w:rsid w:val="003850EB"/>
    <w:rsid w:val="003851AC"/>
    <w:rsid w:val="0038529B"/>
    <w:rsid w:val="003853C0"/>
    <w:rsid w:val="00385791"/>
    <w:rsid w:val="00385A77"/>
    <w:rsid w:val="00385AC2"/>
    <w:rsid w:val="00386442"/>
    <w:rsid w:val="00386900"/>
    <w:rsid w:val="003875CB"/>
    <w:rsid w:val="00387CC3"/>
    <w:rsid w:val="00390440"/>
    <w:rsid w:val="003907F2"/>
    <w:rsid w:val="0039099D"/>
    <w:rsid w:val="00390D08"/>
    <w:rsid w:val="00390EAC"/>
    <w:rsid w:val="0039101C"/>
    <w:rsid w:val="003912B8"/>
    <w:rsid w:val="003916EE"/>
    <w:rsid w:val="00391BA4"/>
    <w:rsid w:val="00391BE8"/>
    <w:rsid w:val="00391F76"/>
    <w:rsid w:val="003924D3"/>
    <w:rsid w:val="003926FD"/>
    <w:rsid w:val="003928FE"/>
    <w:rsid w:val="003931A3"/>
    <w:rsid w:val="00393652"/>
    <w:rsid w:val="00393BC2"/>
    <w:rsid w:val="00394209"/>
    <w:rsid w:val="00394B0F"/>
    <w:rsid w:val="00394B46"/>
    <w:rsid w:val="00394DC1"/>
    <w:rsid w:val="00394E58"/>
    <w:rsid w:val="0039578A"/>
    <w:rsid w:val="00395E72"/>
    <w:rsid w:val="0039633A"/>
    <w:rsid w:val="0039680A"/>
    <w:rsid w:val="003968EE"/>
    <w:rsid w:val="00396BCA"/>
    <w:rsid w:val="0039765F"/>
    <w:rsid w:val="00397F2E"/>
    <w:rsid w:val="003A035E"/>
    <w:rsid w:val="003A0856"/>
    <w:rsid w:val="003A0951"/>
    <w:rsid w:val="003A0B8A"/>
    <w:rsid w:val="003A0C14"/>
    <w:rsid w:val="003A0EB4"/>
    <w:rsid w:val="003A13A9"/>
    <w:rsid w:val="003A1613"/>
    <w:rsid w:val="003A16DA"/>
    <w:rsid w:val="003A2699"/>
    <w:rsid w:val="003A2D6E"/>
    <w:rsid w:val="003A32BF"/>
    <w:rsid w:val="003A332D"/>
    <w:rsid w:val="003A354E"/>
    <w:rsid w:val="003A365E"/>
    <w:rsid w:val="003A36B7"/>
    <w:rsid w:val="003A36D6"/>
    <w:rsid w:val="003A37E9"/>
    <w:rsid w:val="003A3B6E"/>
    <w:rsid w:val="003A406B"/>
    <w:rsid w:val="003A4357"/>
    <w:rsid w:val="003A4DC2"/>
    <w:rsid w:val="003A4FBB"/>
    <w:rsid w:val="003A5696"/>
    <w:rsid w:val="003A6219"/>
    <w:rsid w:val="003A6726"/>
    <w:rsid w:val="003A6D8D"/>
    <w:rsid w:val="003A741D"/>
    <w:rsid w:val="003A77DC"/>
    <w:rsid w:val="003A7A5A"/>
    <w:rsid w:val="003B0154"/>
    <w:rsid w:val="003B04F6"/>
    <w:rsid w:val="003B05CA"/>
    <w:rsid w:val="003B0665"/>
    <w:rsid w:val="003B0BE3"/>
    <w:rsid w:val="003B110C"/>
    <w:rsid w:val="003B129A"/>
    <w:rsid w:val="003B12EB"/>
    <w:rsid w:val="003B12FA"/>
    <w:rsid w:val="003B15AA"/>
    <w:rsid w:val="003B1B7A"/>
    <w:rsid w:val="003B206B"/>
    <w:rsid w:val="003B2559"/>
    <w:rsid w:val="003B2A63"/>
    <w:rsid w:val="003B2A86"/>
    <w:rsid w:val="003B2B44"/>
    <w:rsid w:val="003B2EB5"/>
    <w:rsid w:val="003B36F9"/>
    <w:rsid w:val="003B39A4"/>
    <w:rsid w:val="003B3CCF"/>
    <w:rsid w:val="003B4042"/>
    <w:rsid w:val="003B4583"/>
    <w:rsid w:val="003B49F2"/>
    <w:rsid w:val="003B4ADE"/>
    <w:rsid w:val="003B5B02"/>
    <w:rsid w:val="003B5DB2"/>
    <w:rsid w:val="003B61B8"/>
    <w:rsid w:val="003B6919"/>
    <w:rsid w:val="003B7AA0"/>
    <w:rsid w:val="003B7B15"/>
    <w:rsid w:val="003C0C59"/>
    <w:rsid w:val="003C0D8D"/>
    <w:rsid w:val="003C132D"/>
    <w:rsid w:val="003C15CA"/>
    <w:rsid w:val="003C1D97"/>
    <w:rsid w:val="003C2456"/>
    <w:rsid w:val="003C24DB"/>
    <w:rsid w:val="003C26E1"/>
    <w:rsid w:val="003C2BEB"/>
    <w:rsid w:val="003C42A3"/>
    <w:rsid w:val="003C47D3"/>
    <w:rsid w:val="003C4C26"/>
    <w:rsid w:val="003C4DC9"/>
    <w:rsid w:val="003C5AFD"/>
    <w:rsid w:val="003C5F76"/>
    <w:rsid w:val="003C6060"/>
    <w:rsid w:val="003C6085"/>
    <w:rsid w:val="003C68D8"/>
    <w:rsid w:val="003C68DD"/>
    <w:rsid w:val="003C69DB"/>
    <w:rsid w:val="003C6ABF"/>
    <w:rsid w:val="003C6E02"/>
    <w:rsid w:val="003C71B3"/>
    <w:rsid w:val="003C784D"/>
    <w:rsid w:val="003C78AD"/>
    <w:rsid w:val="003C7DC8"/>
    <w:rsid w:val="003C7FE0"/>
    <w:rsid w:val="003D0450"/>
    <w:rsid w:val="003D0531"/>
    <w:rsid w:val="003D0681"/>
    <w:rsid w:val="003D0B93"/>
    <w:rsid w:val="003D0C4C"/>
    <w:rsid w:val="003D0D19"/>
    <w:rsid w:val="003D10E4"/>
    <w:rsid w:val="003D123B"/>
    <w:rsid w:val="003D1691"/>
    <w:rsid w:val="003D1E2B"/>
    <w:rsid w:val="003D21CB"/>
    <w:rsid w:val="003D221A"/>
    <w:rsid w:val="003D2331"/>
    <w:rsid w:val="003D2718"/>
    <w:rsid w:val="003D2A8A"/>
    <w:rsid w:val="003D2C04"/>
    <w:rsid w:val="003D32DA"/>
    <w:rsid w:val="003D32FF"/>
    <w:rsid w:val="003D381A"/>
    <w:rsid w:val="003D396C"/>
    <w:rsid w:val="003D3AE4"/>
    <w:rsid w:val="003D42D2"/>
    <w:rsid w:val="003D43D3"/>
    <w:rsid w:val="003D5268"/>
    <w:rsid w:val="003D5B42"/>
    <w:rsid w:val="003D6441"/>
    <w:rsid w:val="003D655D"/>
    <w:rsid w:val="003D6E76"/>
    <w:rsid w:val="003D78A9"/>
    <w:rsid w:val="003D7A13"/>
    <w:rsid w:val="003E07D4"/>
    <w:rsid w:val="003E0C30"/>
    <w:rsid w:val="003E0F5C"/>
    <w:rsid w:val="003E121A"/>
    <w:rsid w:val="003E1670"/>
    <w:rsid w:val="003E1A02"/>
    <w:rsid w:val="003E1CCF"/>
    <w:rsid w:val="003E1E0D"/>
    <w:rsid w:val="003E38AA"/>
    <w:rsid w:val="003E3AAD"/>
    <w:rsid w:val="003E49C5"/>
    <w:rsid w:val="003E50A6"/>
    <w:rsid w:val="003E512D"/>
    <w:rsid w:val="003E5230"/>
    <w:rsid w:val="003E5472"/>
    <w:rsid w:val="003E5526"/>
    <w:rsid w:val="003E5781"/>
    <w:rsid w:val="003E581D"/>
    <w:rsid w:val="003E582D"/>
    <w:rsid w:val="003E5833"/>
    <w:rsid w:val="003E5D39"/>
    <w:rsid w:val="003E5E3A"/>
    <w:rsid w:val="003E6361"/>
    <w:rsid w:val="003E65D6"/>
    <w:rsid w:val="003E67AA"/>
    <w:rsid w:val="003E6A2E"/>
    <w:rsid w:val="003E6E91"/>
    <w:rsid w:val="003E772F"/>
    <w:rsid w:val="003E78F4"/>
    <w:rsid w:val="003E7CCD"/>
    <w:rsid w:val="003E7EFB"/>
    <w:rsid w:val="003F017F"/>
    <w:rsid w:val="003F01B8"/>
    <w:rsid w:val="003F0224"/>
    <w:rsid w:val="003F04B0"/>
    <w:rsid w:val="003F0738"/>
    <w:rsid w:val="003F08A2"/>
    <w:rsid w:val="003F1324"/>
    <w:rsid w:val="003F1A46"/>
    <w:rsid w:val="003F1F86"/>
    <w:rsid w:val="003F212A"/>
    <w:rsid w:val="003F2E09"/>
    <w:rsid w:val="003F2E4A"/>
    <w:rsid w:val="003F3203"/>
    <w:rsid w:val="003F39CD"/>
    <w:rsid w:val="003F3AE6"/>
    <w:rsid w:val="003F3D42"/>
    <w:rsid w:val="003F4145"/>
    <w:rsid w:val="003F4296"/>
    <w:rsid w:val="003F47CC"/>
    <w:rsid w:val="003F4AA7"/>
    <w:rsid w:val="003F4E62"/>
    <w:rsid w:val="003F4F08"/>
    <w:rsid w:val="003F5086"/>
    <w:rsid w:val="003F5197"/>
    <w:rsid w:val="003F51FF"/>
    <w:rsid w:val="003F5839"/>
    <w:rsid w:val="003F614B"/>
    <w:rsid w:val="003F61EA"/>
    <w:rsid w:val="003F67EB"/>
    <w:rsid w:val="003F6B9A"/>
    <w:rsid w:val="003F78D8"/>
    <w:rsid w:val="0040098E"/>
    <w:rsid w:val="00400C7A"/>
    <w:rsid w:val="00401088"/>
    <w:rsid w:val="004016D4"/>
    <w:rsid w:val="00401DB2"/>
    <w:rsid w:val="004022A9"/>
    <w:rsid w:val="0040359A"/>
    <w:rsid w:val="004039EF"/>
    <w:rsid w:val="004041C7"/>
    <w:rsid w:val="004042DD"/>
    <w:rsid w:val="00404B4E"/>
    <w:rsid w:val="00404FD0"/>
    <w:rsid w:val="00405326"/>
    <w:rsid w:val="004053A9"/>
    <w:rsid w:val="004053C2"/>
    <w:rsid w:val="0040596D"/>
    <w:rsid w:val="00405ADC"/>
    <w:rsid w:val="00405D9F"/>
    <w:rsid w:val="00405F77"/>
    <w:rsid w:val="00406357"/>
    <w:rsid w:val="0040644B"/>
    <w:rsid w:val="0040679D"/>
    <w:rsid w:val="00406AE3"/>
    <w:rsid w:val="00406F29"/>
    <w:rsid w:val="0040702D"/>
    <w:rsid w:val="004074A6"/>
    <w:rsid w:val="004076CF"/>
    <w:rsid w:val="00410A74"/>
    <w:rsid w:val="00411053"/>
    <w:rsid w:val="004112FB"/>
    <w:rsid w:val="00411444"/>
    <w:rsid w:val="00411502"/>
    <w:rsid w:val="00411801"/>
    <w:rsid w:val="00411EC2"/>
    <w:rsid w:val="00411F84"/>
    <w:rsid w:val="00411FFD"/>
    <w:rsid w:val="0041242A"/>
    <w:rsid w:val="0041243C"/>
    <w:rsid w:val="00413497"/>
    <w:rsid w:val="004137E9"/>
    <w:rsid w:val="00413A39"/>
    <w:rsid w:val="00414252"/>
    <w:rsid w:val="00414A23"/>
    <w:rsid w:val="00415308"/>
    <w:rsid w:val="00415422"/>
    <w:rsid w:val="004155D7"/>
    <w:rsid w:val="00415FE3"/>
    <w:rsid w:val="00415FE8"/>
    <w:rsid w:val="004160B2"/>
    <w:rsid w:val="004162DB"/>
    <w:rsid w:val="004165F4"/>
    <w:rsid w:val="00416989"/>
    <w:rsid w:val="0042036D"/>
    <w:rsid w:val="004209FA"/>
    <w:rsid w:val="00420DC0"/>
    <w:rsid w:val="00421354"/>
    <w:rsid w:val="00421425"/>
    <w:rsid w:val="0042152A"/>
    <w:rsid w:val="00421AEF"/>
    <w:rsid w:val="00421B34"/>
    <w:rsid w:val="00421B9D"/>
    <w:rsid w:val="00421DD4"/>
    <w:rsid w:val="00421E1F"/>
    <w:rsid w:val="00421F8E"/>
    <w:rsid w:val="00422004"/>
    <w:rsid w:val="0042209F"/>
    <w:rsid w:val="004220AF"/>
    <w:rsid w:val="00422A65"/>
    <w:rsid w:val="004232BD"/>
    <w:rsid w:val="00423408"/>
    <w:rsid w:val="004235C7"/>
    <w:rsid w:val="00423A69"/>
    <w:rsid w:val="00423BD5"/>
    <w:rsid w:val="00423C75"/>
    <w:rsid w:val="00423CA0"/>
    <w:rsid w:val="00423FA0"/>
    <w:rsid w:val="0042438B"/>
    <w:rsid w:val="0042440C"/>
    <w:rsid w:val="004247E6"/>
    <w:rsid w:val="00424F2D"/>
    <w:rsid w:val="00424F5D"/>
    <w:rsid w:val="004250E7"/>
    <w:rsid w:val="004252E0"/>
    <w:rsid w:val="004258A2"/>
    <w:rsid w:val="00425D9D"/>
    <w:rsid w:val="00426526"/>
    <w:rsid w:val="00426A3B"/>
    <w:rsid w:val="00426C1F"/>
    <w:rsid w:val="004273B3"/>
    <w:rsid w:val="004274B5"/>
    <w:rsid w:val="004274D0"/>
    <w:rsid w:val="00427983"/>
    <w:rsid w:val="00427F6B"/>
    <w:rsid w:val="004301A2"/>
    <w:rsid w:val="00430517"/>
    <w:rsid w:val="00430545"/>
    <w:rsid w:val="0043094F"/>
    <w:rsid w:val="00431324"/>
    <w:rsid w:val="0043133B"/>
    <w:rsid w:val="004325B1"/>
    <w:rsid w:val="00432845"/>
    <w:rsid w:val="00433513"/>
    <w:rsid w:val="00433644"/>
    <w:rsid w:val="004336CC"/>
    <w:rsid w:val="00433774"/>
    <w:rsid w:val="0043380B"/>
    <w:rsid w:val="00433F66"/>
    <w:rsid w:val="00434294"/>
    <w:rsid w:val="00434728"/>
    <w:rsid w:val="004353AE"/>
    <w:rsid w:val="004353C2"/>
    <w:rsid w:val="00435452"/>
    <w:rsid w:val="00435533"/>
    <w:rsid w:val="00435C61"/>
    <w:rsid w:val="00435DC6"/>
    <w:rsid w:val="00435E27"/>
    <w:rsid w:val="00435F16"/>
    <w:rsid w:val="00436032"/>
    <w:rsid w:val="00436A49"/>
    <w:rsid w:val="00436A82"/>
    <w:rsid w:val="00436D47"/>
    <w:rsid w:val="004374D1"/>
    <w:rsid w:val="004376E0"/>
    <w:rsid w:val="00437921"/>
    <w:rsid w:val="00437BC5"/>
    <w:rsid w:val="00437D94"/>
    <w:rsid w:val="00440252"/>
    <w:rsid w:val="004406F4"/>
    <w:rsid w:val="00440830"/>
    <w:rsid w:val="00440AB4"/>
    <w:rsid w:val="0044106B"/>
    <w:rsid w:val="0044178F"/>
    <w:rsid w:val="004423B9"/>
    <w:rsid w:val="0044272B"/>
    <w:rsid w:val="00442A01"/>
    <w:rsid w:val="00442A45"/>
    <w:rsid w:val="00442B0D"/>
    <w:rsid w:val="004431A2"/>
    <w:rsid w:val="00443235"/>
    <w:rsid w:val="004438E0"/>
    <w:rsid w:val="004438F3"/>
    <w:rsid w:val="00443B0E"/>
    <w:rsid w:val="0044432A"/>
    <w:rsid w:val="00444518"/>
    <w:rsid w:val="00444724"/>
    <w:rsid w:val="004448EB"/>
    <w:rsid w:val="00444C41"/>
    <w:rsid w:val="00444FE6"/>
    <w:rsid w:val="00445ABB"/>
    <w:rsid w:val="00445B66"/>
    <w:rsid w:val="00446273"/>
    <w:rsid w:val="0044632B"/>
    <w:rsid w:val="004464B6"/>
    <w:rsid w:val="00446500"/>
    <w:rsid w:val="00447529"/>
    <w:rsid w:val="00447B98"/>
    <w:rsid w:val="00447D11"/>
    <w:rsid w:val="00450800"/>
    <w:rsid w:val="0045084A"/>
    <w:rsid w:val="004510D8"/>
    <w:rsid w:val="0045116E"/>
    <w:rsid w:val="00451B27"/>
    <w:rsid w:val="00452935"/>
    <w:rsid w:val="004529E0"/>
    <w:rsid w:val="00452B11"/>
    <w:rsid w:val="004535C3"/>
    <w:rsid w:val="00453F0F"/>
    <w:rsid w:val="004550A9"/>
    <w:rsid w:val="004555CD"/>
    <w:rsid w:val="004555DE"/>
    <w:rsid w:val="00455B14"/>
    <w:rsid w:val="00456262"/>
    <w:rsid w:val="0045660E"/>
    <w:rsid w:val="00456779"/>
    <w:rsid w:val="00456936"/>
    <w:rsid w:val="00456DAB"/>
    <w:rsid w:val="00456F84"/>
    <w:rsid w:val="004571DA"/>
    <w:rsid w:val="00457214"/>
    <w:rsid w:val="0045759F"/>
    <w:rsid w:val="0046002B"/>
    <w:rsid w:val="004603FF"/>
    <w:rsid w:val="004605DE"/>
    <w:rsid w:val="00460601"/>
    <w:rsid w:val="004618F5"/>
    <w:rsid w:val="004618FE"/>
    <w:rsid w:val="00461C3B"/>
    <w:rsid w:val="00461E76"/>
    <w:rsid w:val="004629E4"/>
    <w:rsid w:val="00462F70"/>
    <w:rsid w:val="00462FB3"/>
    <w:rsid w:val="0046309A"/>
    <w:rsid w:val="0046318C"/>
    <w:rsid w:val="00463A3B"/>
    <w:rsid w:val="00464104"/>
    <w:rsid w:val="0046432E"/>
    <w:rsid w:val="004644F3"/>
    <w:rsid w:val="00464F59"/>
    <w:rsid w:val="00464FA5"/>
    <w:rsid w:val="00465286"/>
    <w:rsid w:val="0046559D"/>
    <w:rsid w:val="004657A8"/>
    <w:rsid w:val="004658F0"/>
    <w:rsid w:val="00465912"/>
    <w:rsid w:val="00465A88"/>
    <w:rsid w:val="00465D07"/>
    <w:rsid w:val="004669C6"/>
    <w:rsid w:val="00466C3B"/>
    <w:rsid w:val="004675A6"/>
    <w:rsid w:val="00467C4D"/>
    <w:rsid w:val="00467DE3"/>
    <w:rsid w:val="00470412"/>
    <w:rsid w:val="00470CC1"/>
    <w:rsid w:val="004713F5"/>
    <w:rsid w:val="00471401"/>
    <w:rsid w:val="004715A0"/>
    <w:rsid w:val="004720E7"/>
    <w:rsid w:val="00472128"/>
    <w:rsid w:val="004721CE"/>
    <w:rsid w:val="00472294"/>
    <w:rsid w:val="004724FA"/>
    <w:rsid w:val="0047250E"/>
    <w:rsid w:val="004727F1"/>
    <w:rsid w:val="0047312C"/>
    <w:rsid w:val="004734DC"/>
    <w:rsid w:val="0047383D"/>
    <w:rsid w:val="00473B31"/>
    <w:rsid w:val="00474210"/>
    <w:rsid w:val="00474539"/>
    <w:rsid w:val="00474C05"/>
    <w:rsid w:val="0047534B"/>
    <w:rsid w:val="00475C80"/>
    <w:rsid w:val="00475EE1"/>
    <w:rsid w:val="00475F20"/>
    <w:rsid w:val="004760F5"/>
    <w:rsid w:val="004761CA"/>
    <w:rsid w:val="004765C7"/>
    <w:rsid w:val="004768D6"/>
    <w:rsid w:val="0047692B"/>
    <w:rsid w:val="00476AEE"/>
    <w:rsid w:val="00476B05"/>
    <w:rsid w:val="00476EE7"/>
    <w:rsid w:val="00477046"/>
    <w:rsid w:val="00477424"/>
    <w:rsid w:val="004774A7"/>
    <w:rsid w:val="004774F6"/>
    <w:rsid w:val="004778EE"/>
    <w:rsid w:val="00477990"/>
    <w:rsid w:val="00477AC7"/>
    <w:rsid w:val="00477BA2"/>
    <w:rsid w:val="00477BCF"/>
    <w:rsid w:val="004814F4"/>
    <w:rsid w:val="0048156C"/>
    <w:rsid w:val="00481753"/>
    <w:rsid w:val="00481949"/>
    <w:rsid w:val="00481988"/>
    <w:rsid w:val="00481A51"/>
    <w:rsid w:val="00482484"/>
    <w:rsid w:val="004826BF"/>
    <w:rsid w:val="00482727"/>
    <w:rsid w:val="004829C1"/>
    <w:rsid w:val="00482C79"/>
    <w:rsid w:val="00483396"/>
    <w:rsid w:val="004834D1"/>
    <w:rsid w:val="00483536"/>
    <w:rsid w:val="00483F91"/>
    <w:rsid w:val="00483FA1"/>
    <w:rsid w:val="00484529"/>
    <w:rsid w:val="004845BB"/>
    <w:rsid w:val="004847D5"/>
    <w:rsid w:val="00484BEE"/>
    <w:rsid w:val="00484CBC"/>
    <w:rsid w:val="00484D66"/>
    <w:rsid w:val="00485027"/>
    <w:rsid w:val="004850CB"/>
    <w:rsid w:val="00485184"/>
    <w:rsid w:val="004852FB"/>
    <w:rsid w:val="00485403"/>
    <w:rsid w:val="00485B6C"/>
    <w:rsid w:val="00485CBE"/>
    <w:rsid w:val="00486AA5"/>
    <w:rsid w:val="00486E59"/>
    <w:rsid w:val="0048739C"/>
    <w:rsid w:val="00487A61"/>
    <w:rsid w:val="0049008B"/>
    <w:rsid w:val="00490628"/>
    <w:rsid w:val="004910C1"/>
    <w:rsid w:val="00491118"/>
    <w:rsid w:val="0049155A"/>
    <w:rsid w:val="00491D23"/>
    <w:rsid w:val="00492377"/>
    <w:rsid w:val="00492508"/>
    <w:rsid w:val="00492BB5"/>
    <w:rsid w:val="00492D4A"/>
    <w:rsid w:val="00493302"/>
    <w:rsid w:val="00493A95"/>
    <w:rsid w:val="00493DC2"/>
    <w:rsid w:val="00493DD5"/>
    <w:rsid w:val="00493F8C"/>
    <w:rsid w:val="00494A47"/>
    <w:rsid w:val="00494FF6"/>
    <w:rsid w:val="004954D8"/>
    <w:rsid w:val="00495670"/>
    <w:rsid w:val="00495ADC"/>
    <w:rsid w:val="00496400"/>
    <w:rsid w:val="00496437"/>
    <w:rsid w:val="004967F1"/>
    <w:rsid w:val="00496BF9"/>
    <w:rsid w:val="00496CA6"/>
    <w:rsid w:val="004971BB"/>
    <w:rsid w:val="00497802"/>
    <w:rsid w:val="00497A28"/>
    <w:rsid w:val="00497B19"/>
    <w:rsid w:val="00497D46"/>
    <w:rsid w:val="00497E84"/>
    <w:rsid w:val="004A03C4"/>
    <w:rsid w:val="004A0A42"/>
    <w:rsid w:val="004A0C76"/>
    <w:rsid w:val="004A10DC"/>
    <w:rsid w:val="004A1282"/>
    <w:rsid w:val="004A15AB"/>
    <w:rsid w:val="004A1847"/>
    <w:rsid w:val="004A1BAA"/>
    <w:rsid w:val="004A1D14"/>
    <w:rsid w:val="004A1D6A"/>
    <w:rsid w:val="004A20F0"/>
    <w:rsid w:val="004A25B2"/>
    <w:rsid w:val="004A280E"/>
    <w:rsid w:val="004A2934"/>
    <w:rsid w:val="004A299A"/>
    <w:rsid w:val="004A2A37"/>
    <w:rsid w:val="004A2AD8"/>
    <w:rsid w:val="004A3106"/>
    <w:rsid w:val="004A3E5E"/>
    <w:rsid w:val="004A3E85"/>
    <w:rsid w:val="004A4096"/>
    <w:rsid w:val="004A4621"/>
    <w:rsid w:val="004A464B"/>
    <w:rsid w:val="004A47B9"/>
    <w:rsid w:val="004A48FA"/>
    <w:rsid w:val="004A5664"/>
    <w:rsid w:val="004A5B08"/>
    <w:rsid w:val="004A5C77"/>
    <w:rsid w:val="004A6689"/>
    <w:rsid w:val="004A713E"/>
    <w:rsid w:val="004A750E"/>
    <w:rsid w:val="004A7704"/>
    <w:rsid w:val="004A7941"/>
    <w:rsid w:val="004A7A1F"/>
    <w:rsid w:val="004A7F5A"/>
    <w:rsid w:val="004B065A"/>
    <w:rsid w:val="004B06F3"/>
    <w:rsid w:val="004B0D47"/>
    <w:rsid w:val="004B1267"/>
    <w:rsid w:val="004B136F"/>
    <w:rsid w:val="004B1406"/>
    <w:rsid w:val="004B163E"/>
    <w:rsid w:val="004B191D"/>
    <w:rsid w:val="004B1ED1"/>
    <w:rsid w:val="004B22AF"/>
    <w:rsid w:val="004B23CF"/>
    <w:rsid w:val="004B2835"/>
    <w:rsid w:val="004B2E19"/>
    <w:rsid w:val="004B2F3A"/>
    <w:rsid w:val="004B2FCA"/>
    <w:rsid w:val="004B30EB"/>
    <w:rsid w:val="004B313D"/>
    <w:rsid w:val="004B31C4"/>
    <w:rsid w:val="004B3356"/>
    <w:rsid w:val="004B35E2"/>
    <w:rsid w:val="004B39C4"/>
    <w:rsid w:val="004B39E7"/>
    <w:rsid w:val="004B3B4B"/>
    <w:rsid w:val="004B3C06"/>
    <w:rsid w:val="004B3E70"/>
    <w:rsid w:val="004B3F19"/>
    <w:rsid w:val="004B4387"/>
    <w:rsid w:val="004B48C8"/>
    <w:rsid w:val="004B4DC9"/>
    <w:rsid w:val="004B556E"/>
    <w:rsid w:val="004B5578"/>
    <w:rsid w:val="004B580A"/>
    <w:rsid w:val="004B5963"/>
    <w:rsid w:val="004B60F8"/>
    <w:rsid w:val="004B63F2"/>
    <w:rsid w:val="004B7323"/>
    <w:rsid w:val="004B7373"/>
    <w:rsid w:val="004B77CD"/>
    <w:rsid w:val="004B78AA"/>
    <w:rsid w:val="004B7E84"/>
    <w:rsid w:val="004B7F56"/>
    <w:rsid w:val="004C0212"/>
    <w:rsid w:val="004C0712"/>
    <w:rsid w:val="004C0A6D"/>
    <w:rsid w:val="004C0C75"/>
    <w:rsid w:val="004C0CBD"/>
    <w:rsid w:val="004C0FC6"/>
    <w:rsid w:val="004C151C"/>
    <w:rsid w:val="004C1CC3"/>
    <w:rsid w:val="004C1DFB"/>
    <w:rsid w:val="004C27EE"/>
    <w:rsid w:val="004C2804"/>
    <w:rsid w:val="004C2E91"/>
    <w:rsid w:val="004C3873"/>
    <w:rsid w:val="004C3DB7"/>
    <w:rsid w:val="004C49E7"/>
    <w:rsid w:val="004C5263"/>
    <w:rsid w:val="004C687B"/>
    <w:rsid w:val="004C6DD1"/>
    <w:rsid w:val="004C7241"/>
    <w:rsid w:val="004C7741"/>
    <w:rsid w:val="004C7754"/>
    <w:rsid w:val="004C785F"/>
    <w:rsid w:val="004C7B1E"/>
    <w:rsid w:val="004D05C3"/>
    <w:rsid w:val="004D0FB3"/>
    <w:rsid w:val="004D1001"/>
    <w:rsid w:val="004D107F"/>
    <w:rsid w:val="004D159E"/>
    <w:rsid w:val="004D1B07"/>
    <w:rsid w:val="004D1D8E"/>
    <w:rsid w:val="004D1F34"/>
    <w:rsid w:val="004D20A2"/>
    <w:rsid w:val="004D2D0F"/>
    <w:rsid w:val="004D2FD9"/>
    <w:rsid w:val="004D38CE"/>
    <w:rsid w:val="004D3F35"/>
    <w:rsid w:val="004D3F75"/>
    <w:rsid w:val="004D403E"/>
    <w:rsid w:val="004D4274"/>
    <w:rsid w:val="004D58D5"/>
    <w:rsid w:val="004D5AC0"/>
    <w:rsid w:val="004D5AFC"/>
    <w:rsid w:val="004D65E8"/>
    <w:rsid w:val="004D7485"/>
    <w:rsid w:val="004D750D"/>
    <w:rsid w:val="004E04C5"/>
    <w:rsid w:val="004E0746"/>
    <w:rsid w:val="004E0DD9"/>
    <w:rsid w:val="004E1385"/>
    <w:rsid w:val="004E1399"/>
    <w:rsid w:val="004E192A"/>
    <w:rsid w:val="004E1C40"/>
    <w:rsid w:val="004E25F7"/>
    <w:rsid w:val="004E2A67"/>
    <w:rsid w:val="004E2AC6"/>
    <w:rsid w:val="004E2AD1"/>
    <w:rsid w:val="004E2D16"/>
    <w:rsid w:val="004E34F9"/>
    <w:rsid w:val="004E36C7"/>
    <w:rsid w:val="004E3A0B"/>
    <w:rsid w:val="004E3AF8"/>
    <w:rsid w:val="004E3BA2"/>
    <w:rsid w:val="004E40DB"/>
    <w:rsid w:val="004E420D"/>
    <w:rsid w:val="004E4476"/>
    <w:rsid w:val="004E485C"/>
    <w:rsid w:val="004E487B"/>
    <w:rsid w:val="004E5BDB"/>
    <w:rsid w:val="004E630E"/>
    <w:rsid w:val="004E6921"/>
    <w:rsid w:val="004E6A7C"/>
    <w:rsid w:val="004E6BBB"/>
    <w:rsid w:val="004E6DAD"/>
    <w:rsid w:val="004E7181"/>
    <w:rsid w:val="004E7AAE"/>
    <w:rsid w:val="004F0113"/>
    <w:rsid w:val="004F0932"/>
    <w:rsid w:val="004F0AFF"/>
    <w:rsid w:val="004F0B6A"/>
    <w:rsid w:val="004F1263"/>
    <w:rsid w:val="004F14D3"/>
    <w:rsid w:val="004F1614"/>
    <w:rsid w:val="004F23F9"/>
    <w:rsid w:val="004F25D4"/>
    <w:rsid w:val="004F2BBF"/>
    <w:rsid w:val="004F2CF8"/>
    <w:rsid w:val="004F2D83"/>
    <w:rsid w:val="004F3324"/>
    <w:rsid w:val="004F3687"/>
    <w:rsid w:val="004F4894"/>
    <w:rsid w:val="004F4B41"/>
    <w:rsid w:val="004F4C17"/>
    <w:rsid w:val="004F4CB1"/>
    <w:rsid w:val="004F4FE3"/>
    <w:rsid w:val="004F58CA"/>
    <w:rsid w:val="004F591C"/>
    <w:rsid w:val="004F5AEC"/>
    <w:rsid w:val="004F5B1C"/>
    <w:rsid w:val="004F5CA6"/>
    <w:rsid w:val="004F5CAF"/>
    <w:rsid w:val="004F60AB"/>
    <w:rsid w:val="004F6821"/>
    <w:rsid w:val="004F6C46"/>
    <w:rsid w:val="004F7194"/>
    <w:rsid w:val="004F76BA"/>
    <w:rsid w:val="004F790D"/>
    <w:rsid w:val="004F7CAB"/>
    <w:rsid w:val="0050003E"/>
    <w:rsid w:val="00500095"/>
    <w:rsid w:val="005000CD"/>
    <w:rsid w:val="00500263"/>
    <w:rsid w:val="00500A91"/>
    <w:rsid w:val="0050110C"/>
    <w:rsid w:val="0050142B"/>
    <w:rsid w:val="0050199D"/>
    <w:rsid w:val="0050218F"/>
    <w:rsid w:val="00502513"/>
    <w:rsid w:val="005025C0"/>
    <w:rsid w:val="00502928"/>
    <w:rsid w:val="0050321A"/>
    <w:rsid w:val="005047B8"/>
    <w:rsid w:val="0050487C"/>
    <w:rsid w:val="0050493B"/>
    <w:rsid w:val="0050524A"/>
    <w:rsid w:val="00505659"/>
    <w:rsid w:val="005056CD"/>
    <w:rsid w:val="005060AA"/>
    <w:rsid w:val="0050631E"/>
    <w:rsid w:val="005063B8"/>
    <w:rsid w:val="005067B5"/>
    <w:rsid w:val="00506C30"/>
    <w:rsid w:val="00506E73"/>
    <w:rsid w:val="00506E8B"/>
    <w:rsid w:val="005072D1"/>
    <w:rsid w:val="0050775B"/>
    <w:rsid w:val="0050791C"/>
    <w:rsid w:val="00507BC4"/>
    <w:rsid w:val="00507E59"/>
    <w:rsid w:val="00507FD2"/>
    <w:rsid w:val="00510020"/>
    <w:rsid w:val="005105C4"/>
    <w:rsid w:val="005107E8"/>
    <w:rsid w:val="005109E6"/>
    <w:rsid w:val="00510AEE"/>
    <w:rsid w:val="005110E8"/>
    <w:rsid w:val="0051115B"/>
    <w:rsid w:val="00511B6C"/>
    <w:rsid w:val="00512510"/>
    <w:rsid w:val="00512B3D"/>
    <w:rsid w:val="0051325D"/>
    <w:rsid w:val="00513AEA"/>
    <w:rsid w:val="00513E02"/>
    <w:rsid w:val="005147A8"/>
    <w:rsid w:val="00514F9F"/>
    <w:rsid w:val="00515628"/>
    <w:rsid w:val="00515C8B"/>
    <w:rsid w:val="00516347"/>
    <w:rsid w:val="005168F4"/>
    <w:rsid w:val="00516D3F"/>
    <w:rsid w:val="005178B6"/>
    <w:rsid w:val="00517B43"/>
    <w:rsid w:val="0052065F"/>
    <w:rsid w:val="0052115B"/>
    <w:rsid w:val="00521510"/>
    <w:rsid w:val="00521785"/>
    <w:rsid w:val="005217F9"/>
    <w:rsid w:val="005219C7"/>
    <w:rsid w:val="00521DB5"/>
    <w:rsid w:val="00521F8E"/>
    <w:rsid w:val="0052253F"/>
    <w:rsid w:val="005225AB"/>
    <w:rsid w:val="00522849"/>
    <w:rsid w:val="00522FF0"/>
    <w:rsid w:val="00523097"/>
    <w:rsid w:val="00523176"/>
    <w:rsid w:val="00523315"/>
    <w:rsid w:val="005234F4"/>
    <w:rsid w:val="0052387D"/>
    <w:rsid w:val="00523A2B"/>
    <w:rsid w:val="00523D29"/>
    <w:rsid w:val="0052488D"/>
    <w:rsid w:val="00524EFF"/>
    <w:rsid w:val="00524F12"/>
    <w:rsid w:val="00525248"/>
    <w:rsid w:val="0052539D"/>
    <w:rsid w:val="005254F2"/>
    <w:rsid w:val="00525700"/>
    <w:rsid w:val="00525741"/>
    <w:rsid w:val="00525BC0"/>
    <w:rsid w:val="00526BF9"/>
    <w:rsid w:val="00527053"/>
    <w:rsid w:val="005271DC"/>
    <w:rsid w:val="00527268"/>
    <w:rsid w:val="005273CC"/>
    <w:rsid w:val="0052783C"/>
    <w:rsid w:val="00527A90"/>
    <w:rsid w:val="005303CC"/>
    <w:rsid w:val="005312D6"/>
    <w:rsid w:val="005313ED"/>
    <w:rsid w:val="00531400"/>
    <w:rsid w:val="0053241E"/>
    <w:rsid w:val="00532631"/>
    <w:rsid w:val="00532B58"/>
    <w:rsid w:val="00532D6E"/>
    <w:rsid w:val="00532E80"/>
    <w:rsid w:val="005330C5"/>
    <w:rsid w:val="00533238"/>
    <w:rsid w:val="00533A54"/>
    <w:rsid w:val="00533B31"/>
    <w:rsid w:val="00533C5B"/>
    <w:rsid w:val="00533F67"/>
    <w:rsid w:val="005343EF"/>
    <w:rsid w:val="005347B2"/>
    <w:rsid w:val="0053491F"/>
    <w:rsid w:val="00534BB9"/>
    <w:rsid w:val="00534E8B"/>
    <w:rsid w:val="00535322"/>
    <w:rsid w:val="00535633"/>
    <w:rsid w:val="0053587D"/>
    <w:rsid w:val="005359B9"/>
    <w:rsid w:val="00535A55"/>
    <w:rsid w:val="00536760"/>
    <w:rsid w:val="00536CDB"/>
    <w:rsid w:val="0053714A"/>
    <w:rsid w:val="00537664"/>
    <w:rsid w:val="005378EA"/>
    <w:rsid w:val="0054013D"/>
    <w:rsid w:val="005404D6"/>
    <w:rsid w:val="0054058A"/>
    <w:rsid w:val="0054065E"/>
    <w:rsid w:val="0054080D"/>
    <w:rsid w:val="00541450"/>
    <w:rsid w:val="005416D2"/>
    <w:rsid w:val="00541CAF"/>
    <w:rsid w:val="00542A29"/>
    <w:rsid w:val="00542A4D"/>
    <w:rsid w:val="005432DA"/>
    <w:rsid w:val="0054339A"/>
    <w:rsid w:val="005433E0"/>
    <w:rsid w:val="00543DD3"/>
    <w:rsid w:val="00543DE0"/>
    <w:rsid w:val="00543FFD"/>
    <w:rsid w:val="005442B5"/>
    <w:rsid w:val="00544489"/>
    <w:rsid w:val="005444BE"/>
    <w:rsid w:val="005444DA"/>
    <w:rsid w:val="00544B6C"/>
    <w:rsid w:val="00545355"/>
    <w:rsid w:val="00545627"/>
    <w:rsid w:val="005459FE"/>
    <w:rsid w:val="00545B32"/>
    <w:rsid w:val="00545DE5"/>
    <w:rsid w:val="00545F8C"/>
    <w:rsid w:val="00546890"/>
    <w:rsid w:val="0054690D"/>
    <w:rsid w:val="005469E3"/>
    <w:rsid w:val="00546BF6"/>
    <w:rsid w:val="00546C18"/>
    <w:rsid w:val="00546C4F"/>
    <w:rsid w:val="00546EA7"/>
    <w:rsid w:val="00546F11"/>
    <w:rsid w:val="00546FCC"/>
    <w:rsid w:val="0054736D"/>
    <w:rsid w:val="00550172"/>
    <w:rsid w:val="005504C6"/>
    <w:rsid w:val="005507DF"/>
    <w:rsid w:val="00551888"/>
    <w:rsid w:val="00551DD9"/>
    <w:rsid w:val="0055208A"/>
    <w:rsid w:val="00552219"/>
    <w:rsid w:val="00552774"/>
    <w:rsid w:val="00552C58"/>
    <w:rsid w:val="00553253"/>
    <w:rsid w:val="0055354D"/>
    <w:rsid w:val="005540E5"/>
    <w:rsid w:val="00554553"/>
    <w:rsid w:val="00554843"/>
    <w:rsid w:val="00554A57"/>
    <w:rsid w:val="00554D90"/>
    <w:rsid w:val="0055529C"/>
    <w:rsid w:val="00555BF9"/>
    <w:rsid w:val="00555F22"/>
    <w:rsid w:val="0055617D"/>
    <w:rsid w:val="0055638F"/>
    <w:rsid w:val="00556EF0"/>
    <w:rsid w:val="00557079"/>
    <w:rsid w:val="00557350"/>
    <w:rsid w:val="0055767A"/>
    <w:rsid w:val="005577C2"/>
    <w:rsid w:val="00557A6E"/>
    <w:rsid w:val="00557C73"/>
    <w:rsid w:val="005601D3"/>
    <w:rsid w:val="00560204"/>
    <w:rsid w:val="00560D15"/>
    <w:rsid w:val="00560FCF"/>
    <w:rsid w:val="0056103C"/>
    <w:rsid w:val="00561243"/>
    <w:rsid w:val="005612DF"/>
    <w:rsid w:val="00561336"/>
    <w:rsid w:val="0056190B"/>
    <w:rsid w:val="005619AC"/>
    <w:rsid w:val="00561A9B"/>
    <w:rsid w:val="00561CCA"/>
    <w:rsid w:val="005631A8"/>
    <w:rsid w:val="00563CAC"/>
    <w:rsid w:val="00563D88"/>
    <w:rsid w:val="00564130"/>
    <w:rsid w:val="0056486B"/>
    <w:rsid w:val="00565109"/>
    <w:rsid w:val="005653BC"/>
    <w:rsid w:val="005654A1"/>
    <w:rsid w:val="0056569D"/>
    <w:rsid w:val="00565CF4"/>
    <w:rsid w:val="00565D3E"/>
    <w:rsid w:val="00565DDA"/>
    <w:rsid w:val="00565DEF"/>
    <w:rsid w:val="00565F46"/>
    <w:rsid w:val="0056638F"/>
    <w:rsid w:val="005663A6"/>
    <w:rsid w:val="00566410"/>
    <w:rsid w:val="00566426"/>
    <w:rsid w:val="00566F86"/>
    <w:rsid w:val="0056730B"/>
    <w:rsid w:val="00567920"/>
    <w:rsid w:val="00567C70"/>
    <w:rsid w:val="00567CB2"/>
    <w:rsid w:val="005702BE"/>
    <w:rsid w:val="00570408"/>
    <w:rsid w:val="00570704"/>
    <w:rsid w:val="0057073E"/>
    <w:rsid w:val="00571247"/>
    <w:rsid w:val="00571872"/>
    <w:rsid w:val="005719FD"/>
    <w:rsid w:val="00571A49"/>
    <w:rsid w:val="00572266"/>
    <w:rsid w:val="00572304"/>
    <w:rsid w:val="0057235E"/>
    <w:rsid w:val="00572C44"/>
    <w:rsid w:val="0057319D"/>
    <w:rsid w:val="005739E4"/>
    <w:rsid w:val="00573B8C"/>
    <w:rsid w:val="00573BC6"/>
    <w:rsid w:val="00573C72"/>
    <w:rsid w:val="00573C93"/>
    <w:rsid w:val="00573D6A"/>
    <w:rsid w:val="00573F42"/>
    <w:rsid w:val="00574074"/>
    <w:rsid w:val="0057567F"/>
    <w:rsid w:val="005758B8"/>
    <w:rsid w:val="0057598F"/>
    <w:rsid w:val="00575F0D"/>
    <w:rsid w:val="005760E3"/>
    <w:rsid w:val="005761EA"/>
    <w:rsid w:val="00576332"/>
    <w:rsid w:val="00576ADE"/>
    <w:rsid w:val="00576E75"/>
    <w:rsid w:val="00577823"/>
    <w:rsid w:val="00577929"/>
    <w:rsid w:val="00577E2A"/>
    <w:rsid w:val="0058004D"/>
    <w:rsid w:val="005805CD"/>
    <w:rsid w:val="00580789"/>
    <w:rsid w:val="00580A99"/>
    <w:rsid w:val="0058106F"/>
    <w:rsid w:val="00581532"/>
    <w:rsid w:val="00581555"/>
    <w:rsid w:val="005819F6"/>
    <w:rsid w:val="0058218B"/>
    <w:rsid w:val="005823F7"/>
    <w:rsid w:val="005829AC"/>
    <w:rsid w:val="005829D8"/>
    <w:rsid w:val="00582A66"/>
    <w:rsid w:val="005832EE"/>
    <w:rsid w:val="00583308"/>
    <w:rsid w:val="00583611"/>
    <w:rsid w:val="00583666"/>
    <w:rsid w:val="0058390C"/>
    <w:rsid w:val="00583EC8"/>
    <w:rsid w:val="00584495"/>
    <w:rsid w:val="00584552"/>
    <w:rsid w:val="00584D14"/>
    <w:rsid w:val="00585A9C"/>
    <w:rsid w:val="00585E37"/>
    <w:rsid w:val="005863DC"/>
    <w:rsid w:val="005864E4"/>
    <w:rsid w:val="005868D2"/>
    <w:rsid w:val="005869E9"/>
    <w:rsid w:val="00586C25"/>
    <w:rsid w:val="00587101"/>
    <w:rsid w:val="0058758F"/>
    <w:rsid w:val="00587939"/>
    <w:rsid w:val="00587B7B"/>
    <w:rsid w:val="00587CD3"/>
    <w:rsid w:val="00587E54"/>
    <w:rsid w:val="00587F40"/>
    <w:rsid w:val="00590342"/>
    <w:rsid w:val="005903D7"/>
    <w:rsid w:val="0059048E"/>
    <w:rsid w:val="00590551"/>
    <w:rsid w:val="00590ADD"/>
    <w:rsid w:val="00590C87"/>
    <w:rsid w:val="00591225"/>
    <w:rsid w:val="005918D7"/>
    <w:rsid w:val="00591C39"/>
    <w:rsid w:val="00592119"/>
    <w:rsid w:val="00592267"/>
    <w:rsid w:val="00592753"/>
    <w:rsid w:val="00592909"/>
    <w:rsid w:val="00592A63"/>
    <w:rsid w:val="00593344"/>
    <w:rsid w:val="00593767"/>
    <w:rsid w:val="00593C58"/>
    <w:rsid w:val="0059405D"/>
    <w:rsid w:val="005946ED"/>
    <w:rsid w:val="00594A12"/>
    <w:rsid w:val="00594BB3"/>
    <w:rsid w:val="00594DAF"/>
    <w:rsid w:val="0059510B"/>
    <w:rsid w:val="005952C1"/>
    <w:rsid w:val="005952D9"/>
    <w:rsid w:val="0059579D"/>
    <w:rsid w:val="00595B16"/>
    <w:rsid w:val="00596E6E"/>
    <w:rsid w:val="00596F0B"/>
    <w:rsid w:val="00597379"/>
    <w:rsid w:val="00597395"/>
    <w:rsid w:val="0059743E"/>
    <w:rsid w:val="00597621"/>
    <w:rsid w:val="005976B6"/>
    <w:rsid w:val="0059781F"/>
    <w:rsid w:val="0059796E"/>
    <w:rsid w:val="00597B9E"/>
    <w:rsid w:val="005A014B"/>
    <w:rsid w:val="005A14DC"/>
    <w:rsid w:val="005A165C"/>
    <w:rsid w:val="005A1C33"/>
    <w:rsid w:val="005A1C86"/>
    <w:rsid w:val="005A1EFD"/>
    <w:rsid w:val="005A22F5"/>
    <w:rsid w:val="005A30F1"/>
    <w:rsid w:val="005A3319"/>
    <w:rsid w:val="005A3411"/>
    <w:rsid w:val="005A35D0"/>
    <w:rsid w:val="005A3C05"/>
    <w:rsid w:val="005A45A7"/>
    <w:rsid w:val="005A47E7"/>
    <w:rsid w:val="005A4C64"/>
    <w:rsid w:val="005A55D5"/>
    <w:rsid w:val="005A5F44"/>
    <w:rsid w:val="005A6640"/>
    <w:rsid w:val="005A73F6"/>
    <w:rsid w:val="005A7809"/>
    <w:rsid w:val="005A7BC8"/>
    <w:rsid w:val="005A7C61"/>
    <w:rsid w:val="005A7E30"/>
    <w:rsid w:val="005B016C"/>
    <w:rsid w:val="005B05A9"/>
    <w:rsid w:val="005B05AD"/>
    <w:rsid w:val="005B0679"/>
    <w:rsid w:val="005B0CA2"/>
    <w:rsid w:val="005B100E"/>
    <w:rsid w:val="005B155D"/>
    <w:rsid w:val="005B17D1"/>
    <w:rsid w:val="005B1BBE"/>
    <w:rsid w:val="005B1C97"/>
    <w:rsid w:val="005B212C"/>
    <w:rsid w:val="005B26FB"/>
    <w:rsid w:val="005B2DEB"/>
    <w:rsid w:val="005B2E1D"/>
    <w:rsid w:val="005B2F92"/>
    <w:rsid w:val="005B34FA"/>
    <w:rsid w:val="005B3868"/>
    <w:rsid w:val="005B3BF0"/>
    <w:rsid w:val="005B3D7E"/>
    <w:rsid w:val="005B4204"/>
    <w:rsid w:val="005B42AB"/>
    <w:rsid w:val="005B47B5"/>
    <w:rsid w:val="005B4875"/>
    <w:rsid w:val="005B4B7E"/>
    <w:rsid w:val="005B4BC1"/>
    <w:rsid w:val="005B4CF8"/>
    <w:rsid w:val="005B4D2E"/>
    <w:rsid w:val="005B501B"/>
    <w:rsid w:val="005B5149"/>
    <w:rsid w:val="005B537C"/>
    <w:rsid w:val="005B592C"/>
    <w:rsid w:val="005B5C40"/>
    <w:rsid w:val="005B626D"/>
    <w:rsid w:val="005B700A"/>
    <w:rsid w:val="005B71AE"/>
    <w:rsid w:val="005B7521"/>
    <w:rsid w:val="005C00DB"/>
    <w:rsid w:val="005C039D"/>
    <w:rsid w:val="005C0807"/>
    <w:rsid w:val="005C085F"/>
    <w:rsid w:val="005C0A3F"/>
    <w:rsid w:val="005C10A8"/>
    <w:rsid w:val="005C182A"/>
    <w:rsid w:val="005C1BF9"/>
    <w:rsid w:val="005C22BC"/>
    <w:rsid w:val="005C257C"/>
    <w:rsid w:val="005C3483"/>
    <w:rsid w:val="005C3496"/>
    <w:rsid w:val="005C3551"/>
    <w:rsid w:val="005C388D"/>
    <w:rsid w:val="005C41E1"/>
    <w:rsid w:val="005C425E"/>
    <w:rsid w:val="005C44DE"/>
    <w:rsid w:val="005C462B"/>
    <w:rsid w:val="005C4936"/>
    <w:rsid w:val="005C4D7B"/>
    <w:rsid w:val="005C5058"/>
    <w:rsid w:val="005C5540"/>
    <w:rsid w:val="005C5582"/>
    <w:rsid w:val="005C64F2"/>
    <w:rsid w:val="005C6862"/>
    <w:rsid w:val="005C6ACB"/>
    <w:rsid w:val="005C7292"/>
    <w:rsid w:val="005C77F0"/>
    <w:rsid w:val="005C795B"/>
    <w:rsid w:val="005D0AF3"/>
    <w:rsid w:val="005D1042"/>
    <w:rsid w:val="005D12F3"/>
    <w:rsid w:val="005D1940"/>
    <w:rsid w:val="005D1B80"/>
    <w:rsid w:val="005D1BC8"/>
    <w:rsid w:val="005D1EFC"/>
    <w:rsid w:val="005D23B9"/>
    <w:rsid w:val="005D2642"/>
    <w:rsid w:val="005D294A"/>
    <w:rsid w:val="005D30F8"/>
    <w:rsid w:val="005D3695"/>
    <w:rsid w:val="005D3D04"/>
    <w:rsid w:val="005D3DE9"/>
    <w:rsid w:val="005D4C72"/>
    <w:rsid w:val="005D5171"/>
    <w:rsid w:val="005D52EB"/>
    <w:rsid w:val="005D550D"/>
    <w:rsid w:val="005D56DC"/>
    <w:rsid w:val="005D7288"/>
    <w:rsid w:val="005D745C"/>
    <w:rsid w:val="005D75BF"/>
    <w:rsid w:val="005D76B7"/>
    <w:rsid w:val="005D77FE"/>
    <w:rsid w:val="005D7B48"/>
    <w:rsid w:val="005D7C77"/>
    <w:rsid w:val="005D7F29"/>
    <w:rsid w:val="005E016B"/>
    <w:rsid w:val="005E02CD"/>
    <w:rsid w:val="005E076A"/>
    <w:rsid w:val="005E130D"/>
    <w:rsid w:val="005E1451"/>
    <w:rsid w:val="005E1465"/>
    <w:rsid w:val="005E150A"/>
    <w:rsid w:val="005E1C95"/>
    <w:rsid w:val="005E1CCA"/>
    <w:rsid w:val="005E1E4A"/>
    <w:rsid w:val="005E1F9A"/>
    <w:rsid w:val="005E2588"/>
    <w:rsid w:val="005E2646"/>
    <w:rsid w:val="005E30C5"/>
    <w:rsid w:val="005E3459"/>
    <w:rsid w:val="005E3D93"/>
    <w:rsid w:val="005E41F6"/>
    <w:rsid w:val="005E5458"/>
    <w:rsid w:val="005E5852"/>
    <w:rsid w:val="005E5980"/>
    <w:rsid w:val="005E598C"/>
    <w:rsid w:val="005E5DEC"/>
    <w:rsid w:val="005E6C64"/>
    <w:rsid w:val="005E6D31"/>
    <w:rsid w:val="005E791C"/>
    <w:rsid w:val="005E7C22"/>
    <w:rsid w:val="005E7D60"/>
    <w:rsid w:val="005F03FB"/>
    <w:rsid w:val="005F04AB"/>
    <w:rsid w:val="005F06B9"/>
    <w:rsid w:val="005F0AB5"/>
    <w:rsid w:val="005F0E92"/>
    <w:rsid w:val="005F1282"/>
    <w:rsid w:val="005F1528"/>
    <w:rsid w:val="005F1EB4"/>
    <w:rsid w:val="005F2177"/>
    <w:rsid w:val="005F2702"/>
    <w:rsid w:val="005F2BDA"/>
    <w:rsid w:val="005F2D7F"/>
    <w:rsid w:val="005F2E04"/>
    <w:rsid w:val="005F3270"/>
    <w:rsid w:val="005F401C"/>
    <w:rsid w:val="005F472F"/>
    <w:rsid w:val="005F4E89"/>
    <w:rsid w:val="005F4F0B"/>
    <w:rsid w:val="005F5261"/>
    <w:rsid w:val="005F5B3A"/>
    <w:rsid w:val="005F5B6C"/>
    <w:rsid w:val="005F5CF4"/>
    <w:rsid w:val="005F5CF5"/>
    <w:rsid w:val="005F682D"/>
    <w:rsid w:val="005F6923"/>
    <w:rsid w:val="005F6B78"/>
    <w:rsid w:val="005F6C11"/>
    <w:rsid w:val="005F6F2C"/>
    <w:rsid w:val="005F77B7"/>
    <w:rsid w:val="005F77D5"/>
    <w:rsid w:val="005F7B39"/>
    <w:rsid w:val="0060038D"/>
    <w:rsid w:val="00600580"/>
    <w:rsid w:val="00600890"/>
    <w:rsid w:val="00600DE1"/>
    <w:rsid w:val="00600FAB"/>
    <w:rsid w:val="0060107D"/>
    <w:rsid w:val="00601B46"/>
    <w:rsid w:val="006024DF"/>
    <w:rsid w:val="00602512"/>
    <w:rsid w:val="00602A76"/>
    <w:rsid w:val="00603502"/>
    <w:rsid w:val="006038D3"/>
    <w:rsid w:val="0060415B"/>
    <w:rsid w:val="0060415C"/>
    <w:rsid w:val="00604340"/>
    <w:rsid w:val="006048FD"/>
    <w:rsid w:val="00604B0E"/>
    <w:rsid w:val="00605070"/>
    <w:rsid w:val="00605855"/>
    <w:rsid w:val="00605872"/>
    <w:rsid w:val="00605B7A"/>
    <w:rsid w:val="0060615B"/>
    <w:rsid w:val="00606BD6"/>
    <w:rsid w:val="00606BF6"/>
    <w:rsid w:val="00607892"/>
    <w:rsid w:val="0060789F"/>
    <w:rsid w:val="006078F0"/>
    <w:rsid w:val="0060795B"/>
    <w:rsid w:val="0061018A"/>
    <w:rsid w:val="00610452"/>
    <w:rsid w:val="0061055D"/>
    <w:rsid w:val="0061089C"/>
    <w:rsid w:val="006117FD"/>
    <w:rsid w:val="006118B2"/>
    <w:rsid w:val="00611D3A"/>
    <w:rsid w:val="006123FB"/>
    <w:rsid w:val="00612738"/>
    <w:rsid w:val="00612D43"/>
    <w:rsid w:val="00612F8B"/>
    <w:rsid w:val="0061347B"/>
    <w:rsid w:val="00613BEA"/>
    <w:rsid w:val="0061407A"/>
    <w:rsid w:val="00614160"/>
    <w:rsid w:val="006147BB"/>
    <w:rsid w:val="006148FE"/>
    <w:rsid w:val="00614CF5"/>
    <w:rsid w:val="00614DFB"/>
    <w:rsid w:val="0061501C"/>
    <w:rsid w:val="00615053"/>
    <w:rsid w:val="006153D3"/>
    <w:rsid w:val="006153FB"/>
    <w:rsid w:val="006158C9"/>
    <w:rsid w:val="00615A83"/>
    <w:rsid w:val="00615D86"/>
    <w:rsid w:val="006169D0"/>
    <w:rsid w:val="00617203"/>
    <w:rsid w:val="00617D8E"/>
    <w:rsid w:val="006210F3"/>
    <w:rsid w:val="00621494"/>
    <w:rsid w:val="00621D5F"/>
    <w:rsid w:val="00621E79"/>
    <w:rsid w:val="006225AF"/>
    <w:rsid w:val="00622F9E"/>
    <w:rsid w:val="00623227"/>
    <w:rsid w:val="006232EF"/>
    <w:rsid w:val="0062336E"/>
    <w:rsid w:val="006234A7"/>
    <w:rsid w:val="00623F14"/>
    <w:rsid w:val="006241DD"/>
    <w:rsid w:val="0062470E"/>
    <w:rsid w:val="0062504B"/>
    <w:rsid w:val="0062506A"/>
    <w:rsid w:val="006254BA"/>
    <w:rsid w:val="006255A9"/>
    <w:rsid w:val="006255D3"/>
    <w:rsid w:val="006255F6"/>
    <w:rsid w:val="0062570D"/>
    <w:rsid w:val="00625A5D"/>
    <w:rsid w:val="00625B70"/>
    <w:rsid w:val="00625EF9"/>
    <w:rsid w:val="0062639D"/>
    <w:rsid w:val="00626AB6"/>
    <w:rsid w:val="00626ACE"/>
    <w:rsid w:val="00626C56"/>
    <w:rsid w:val="00626E0D"/>
    <w:rsid w:val="00626FC4"/>
    <w:rsid w:val="006270FB"/>
    <w:rsid w:val="00627798"/>
    <w:rsid w:val="00627DA0"/>
    <w:rsid w:val="00630383"/>
    <w:rsid w:val="0063082C"/>
    <w:rsid w:val="00630971"/>
    <w:rsid w:val="00630A1A"/>
    <w:rsid w:val="00630AC7"/>
    <w:rsid w:val="00630B3B"/>
    <w:rsid w:val="006312CB"/>
    <w:rsid w:val="0063169F"/>
    <w:rsid w:val="0063198F"/>
    <w:rsid w:val="006321E0"/>
    <w:rsid w:val="00632205"/>
    <w:rsid w:val="00632284"/>
    <w:rsid w:val="00632486"/>
    <w:rsid w:val="00632625"/>
    <w:rsid w:val="00632D17"/>
    <w:rsid w:val="00632D9A"/>
    <w:rsid w:val="0063318A"/>
    <w:rsid w:val="0063323C"/>
    <w:rsid w:val="006334AC"/>
    <w:rsid w:val="0063352E"/>
    <w:rsid w:val="00633859"/>
    <w:rsid w:val="006339A7"/>
    <w:rsid w:val="006339E1"/>
    <w:rsid w:val="00633A85"/>
    <w:rsid w:val="00633E80"/>
    <w:rsid w:val="00634014"/>
    <w:rsid w:val="00634A9D"/>
    <w:rsid w:val="00634CBA"/>
    <w:rsid w:val="00634CE2"/>
    <w:rsid w:val="00634FAA"/>
    <w:rsid w:val="00635417"/>
    <w:rsid w:val="006360F8"/>
    <w:rsid w:val="00636223"/>
    <w:rsid w:val="0063630A"/>
    <w:rsid w:val="006363E6"/>
    <w:rsid w:val="00636454"/>
    <w:rsid w:val="00636AD2"/>
    <w:rsid w:val="0063737C"/>
    <w:rsid w:val="006374AB"/>
    <w:rsid w:val="00637764"/>
    <w:rsid w:val="00637A36"/>
    <w:rsid w:val="00637B1C"/>
    <w:rsid w:val="00637B42"/>
    <w:rsid w:val="00637C44"/>
    <w:rsid w:val="00637FB1"/>
    <w:rsid w:val="006404BB"/>
    <w:rsid w:val="006409B4"/>
    <w:rsid w:val="00640A37"/>
    <w:rsid w:val="00640C85"/>
    <w:rsid w:val="0064111F"/>
    <w:rsid w:val="006419A0"/>
    <w:rsid w:val="00642138"/>
    <w:rsid w:val="006424BD"/>
    <w:rsid w:val="00642621"/>
    <w:rsid w:val="006426B8"/>
    <w:rsid w:val="006427C3"/>
    <w:rsid w:val="00642A0C"/>
    <w:rsid w:val="00642BF6"/>
    <w:rsid w:val="0064330C"/>
    <w:rsid w:val="006434B1"/>
    <w:rsid w:val="00643675"/>
    <w:rsid w:val="00643E0E"/>
    <w:rsid w:val="00643E1E"/>
    <w:rsid w:val="006445C7"/>
    <w:rsid w:val="006445EA"/>
    <w:rsid w:val="00644730"/>
    <w:rsid w:val="0064485D"/>
    <w:rsid w:val="00645652"/>
    <w:rsid w:val="00645B1C"/>
    <w:rsid w:val="00645C80"/>
    <w:rsid w:val="0064621B"/>
    <w:rsid w:val="00646848"/>
    <w:rsid w:val="00646AC8"/>
    <w:rsid w:val="00646BFE"/>
    <w:rsid w:val="00647020"/>
    <w:rsid w:val="00647925"/>
    <w:rsid w:val="006479F6"/>
    <w:rsid w:val="006504F0"/>
    <w:rsid w:val="00650A76"/>
    <w:rsid w:val="00650F85"/>
    <w:rsid w:val="00651B10"/>
    <w:rsid w:val="00651CD9"/>
    <w:rsid w:val="00652204"/>
    <w:rsid w:val="006522D2"/>
    <w:rsid w:val="006525C4"/>
    <w:rsid w:val="00652B1A"/>
    <w:rsid w:val="00652BF1"/>
    <w:rsid w:val="00652C84"/>
    <w:rsid w:val="00653247"/>
    <w:rsid w:val="0065374F"/>
    <w:rsid w:val="00653919"/>
    <w:rsid w:val="00653E16"/>
    <w:rsid w:val="00653FD0"/>
    <w:rsid w:val="00654132"/>
    <w:rsid w:val="00654398"/>
    <w:rsid w:val="00654597"/>
    <w:rsid w:val="006547E6"/>
    <w:rsid w:val="00654E6D"/>
    <w:rsid w:val="00655836"/>
    <w:rsid w:val="00656074"/>
    <w:rsid w:val="00656FC7"/>
    <w:rsid w:val="00657488"/>
    <w:rsid w:val="006574FD"/>
    <w:rsid w:val="00660703"/>
    <w:rsid w:val="0066089F"/>
    <w:rsid w:val="00660A75"/>
    <w:rsid w:val="00660BF5"/>
    <w:rsid w:val="00661916"/>
    <w:rsid w:val="00661CA6"/>
    <w:rsid w:val="00662034"/>
    <w:rsid w:val="00662145"/>
    <w:rsid w:val="006621C6"/>
    <w:rsid w:val="006622C1"/>
    <w:rsid w:val="006628B3"/>
    <w:rsid w:val="006629CA"/>
    <w:rsid w:val="00662A30"/>
    <w:rsid w:val="00663529"/>
    <w:rsid w:val="00663997"/>
    <w:rsid w:val="00663BEE"/>
    <w:rsid w:val="00663C82"/>
    <w:rsid w:val="006642CE"/>
    <w:rsid w:val="00664600"/>
    <w:rsid w:val="00664704"/>
    <w:rsid w:val="0066481C"/>
    <w:rsid w:val="00664BC8"/>
    <w:rsid w:val="00664E76"/>
    <w:rsid w:val="00665058"/>
    <w:rsid w:val="00665071"/>
    <w:rsid w:val="00665172"/>
    <w:rsid w:val="006653A8"/>
    <w:rsid w:val="0066542B"/>
    <w:rsid w:val="00665AEB"/>
    <w:rsid w:val="00665C35"/>
    <w:rsid w:val="00665E8F"/>
    <w:rsid w:val="006661C2"/>
    <w:rsid w:val="006673CF"/>
    <w:rsid w:val="00667460"/>
    <w:rsid w:val="006676C1"/>
    <w:rsid w:val="00667A89"/>
    <w:rsid w:val="00670065"/>
    <w:rsid w:val="0067027D"/>
    <w:rsid w:val="00670533"/>
    <w:rsid w:val="00670586"/>
    <w:rsid w:val="006709C2"/>
    <w:rsid w:val="00670C92"/>
    <w:rsid w:val="00671012"/>
    <w:rsid w:val="0067126F"/>
    <w:rsid w:val="00671A8D"/>
    <w:rsid w:val="00671D48"/>
    <w:rsid w:val="00671FB6"/>
    <w:rsid w:val="0067207D"/>
    <w:rsid w:val="00672851"/>
    <w:rsid w:val="00672ACC"/>
    <w:rsid w:val="006736E5"/>
    <w:rsid w:val="00673821"/>
    <w:rsid w:val="00673956"/>
    <w:rsid w:val="00673C3E"/>
    <w:rsid w:val="00673FD6"/>
    <w:rsid w:val="00674085"/>
    <w:rsid w:val="006743C9"/>
    <w:rsid w:val="0067517C"/>
    <w:rsid w:val="00675CA9"/>
    <w:rsid w:val="00675DAE"/>
    <w:rsid w:val="00676226"/>
    <w:rsid w:val="0067688A"/>
    <w:rsid w:val="0067701D"/>
    <w:rsid w:val="00680929"/>
    <w:rsid w:val="00680B0E"/>
    <w:rsid w:val="006814A6"/>
    <w:rsid w:val="006816E9"/>
    <w:rsid w:val="00681941"/>
    <w:rsid w:val="006825D8"/>
    <w:rsid w:val="00682C9A"/>
    <w:rsid w:val="0068375F"/>
    <w:rsid w:val="00683B1E"/>
    <w:rsid w:val="0068442E"/>
    <w:rsid w:val="00684722"/>
    <w:rsid w:val="00684DA4"/>
    <w:rsid w:val="00684E5F"/>
    <w:rsid w:val="00686C94"/>
    <w:rsid w:val="00686CE8"/>
    <w:rsid w:val="0068710C"/>
    <w:rsid w:val="0068778F"/>
    <w:rsid w:val="00687D70"/>
    <w:rsid w:val="00687E1C"/>
    <w:rsid w:val="00691058"/>
    <w:rsid w:val="00691E23"/>
    <w:rsid w:val="00691E24"/>
    <w:rsid w:val="00691EA0"/>
    <w:rsid w:val="00691FED"/>
    <w:rsid w:val="0069213C"/>
    <w:rsid w:val="00692333"/>
    <w:rsid w:val="00692CFE"/>
    <w:rsid w:val="00692D83"/>
    <w:rsid w:val="00692F0B"/>
    <w:rsid w:val="00692FBF"/>
    <w:rsid w:val="00693233"/>
    <w:rsid w:val="0069407C"/>
    <w:rsid w:val="00694775"/>
    <w:rsid w:val="0069478B"/>
    <w:rsid w:val="0069509F"/>
    <w:rsid w:val="00695244"/>
    <w:rsid w:val="0069524E"/>
    <w:rsid w:val="00695457"/>
    <w:rsid w:val="006963B6"/>
    <w:rsid w:val="00696445"/>
    <w:rsid w:val="006964A0"/>
    <w:rsid w:val="006967F7"/>
    <w:rsid w:val="0069683C"/>
    <w:rsid w:val="006969A2"/>
    <w:rsid w:val="006971D1"/>
    <w:rsid w:val="00697B94"/>
    <w:rsid w:val="006A070B"/>
    <w:rsid w:val="006A1108"/>
    <w:rsid w:val="006A23E5"/>
    <w:rsid w:val="006A25D3"/>
    <w:rsid w:val="006A2AAC"/>
    <w:rsid w:val="006A2B81"/>
    <w:rsid w:val="006A2FFB"/>
    <w:rsid w:val="006A3BD3"/>
    <w:rsid w:val="006A3BF2"/>
    <w:rsid w:val="006A3C7C"/>
    <w:rsid w:val="006A3ED8"/>
    <w:rsid w:val="006A43DD"/>
    <w:rsid w:val="006A4451"/>
    <w:rsid w:val="006A586D"/>
    <w:rsid w:val="006A5AEA"/>
    <w:rsid w:val="006A5B17"/>
    <w:rsid w:val="006A6037"/>
    <w:rsid w:val="006A69BB"/>
    <w:rsid w:val="006A6A03"/>
    <w:rsid w:val="006A6A53"/>
    <w:rsid w:val="006A6C44"/>
    <w:rsid w:val="006A72D3"/>
    <w:rsid w:val="006A7A00"/>
    <w:rsid w:val="006A7B8F"/>
    <w:rsid w:val="006A7C92"/>
    <w:rsid w:val="006B00DB"/>
    <w:rsid w:val="006B04A3"/>
    <w:rsid w:val="006B05C2"/>
    <w:rsid w:val="006B0738"/>
    <w:rsid w:val="006B0AF4"/>
    <w:rsid w:val="006B0F5B"/>
    <w:rsid w:val="006B14A8"/>
    <w:rsid w:val="006B1AD0"/>
    <w:rsid w:val="006B1C5C"/>
    <w:rsid w:val="006B267E"/>
    <w:rsid w:val="006B343E"/>
    <w:rsid w:val="006B352E"/>
    <w:rsid w:val="006B3CB8"/>
    <w:rsid w:val="006B41F0"/>
    <w:rsid w:val="006B4500"/>
    <w:rsid w:val="006B47F8"/>
    <w:rsid w:val="006B4A05"/>
    <w:rsid w:val="006B4B89"/>
    <w:rsid w:val="006B4CE7"/>
    <w:rsid w:val="006B5217"/>
    <w:rsid w:val="006B52E8"/>
    <w:rsid w:val="006B5478"/>
    <w:rsid w:val="006B5E74"/>
    <w:rsid w:val="006B6619"/>
    <w:rsid w:val="006B6DA8"/>
    <w:rsid w:val="006B732E"/>
    <w:rsid w:val="006B7D0C"/>
    <w:rsid w:val="006B7D8D"/>
    <w:rsid w:val="006C01CC"/>
    <w:rsid w:val="006C03A8"/>
    <w:rsid w:val="006C0812"/>
    <w:rsid w:val="006C08E5"/>
    <w:rsid w:val="006C1800"/>
    <w:rsid w:val="006C1937"/>
    <w:rsid w:val="006C23DF"/>
    <w:rsid w:val="006C3A9A"/>
    <w:rsid w:val="006C406F"/>
    <w:rsid w:val="006C4077"/>
    <w:rsid w:val="006C40A4"/>
    <w:rsid w:val="006C4468"/>
    <w:rsid w:val="006C44C3"/>
    <w:rsid w:val="006C4B91"/>
    <w:rsid w:val="006C5731"/>
    <w:rsid w:val="006C5856"/>
    <w:rsid w:val="006C5B2A"/>
    <w:rsid w:val="006C5F67"/>
    <w:rsid w:val="006C6368"/>
    <w:rsid w:val="006C64B6"/>
    <w:rsid w:val="006C6682"/>
    <w:rsid w:val="006C66E0"/>
    <w:rsid w:val="006C684E"/>
    <w:rsid w:val="006C69D1"/>
    <w:rsid w:val="006C6DBF"/>
    <w:rsid w:val="006C78B8"/>
    <w:rsid w:val="006D0022"/>
    <w:rsid w:val="006D0052"/>
    <w:rsid w:val="006D094A"/>
    <w:rsid w:val="006D09B2"/>
    <w:rsid w:val="006D0B7E"/>
    <w:rsid w:val="006D0C92"/>
    <w:rsid w:val="006D0C96"/>
    <w:rsid w:val="006D132C"/>
    <w:rsid w:val="006D1647"/>
    <w:rsid w:val="006D18B8"/>
    <w:rsid w:val="006D22EE"/>
    <w:rsid w:val="006D2606"/>
    <w:rsid w:val="006D2661"/>
    <w:rsid w:val="006D28C5"/>
    <w:rsid w:val="006D2A06"/>
    <w:rsid w:val="006D2A58"/>
    <w:rsid w:val="006D2EFB"/>
    <w:rsid w:val="006D2F16"/>
    <w:rsid w:val="006D2F22"/>
    <w:rsid w:val="006D322E"/>
    <w:rsid w:val="006D3329"/>
    <w:rsid w:val="006D46E3"/>
    <w:rsid w:val="006D495E"/>
    <w:rsid w:val="006D53E0"/>
    <w:rsid w:val="006D556E"/>
    <w:rsid w:val="006D5D17"/>
    <w:rsid w:val="006D62CA"/>
    <w:rsid w:val="006D6350"/>
    <w:rsid w:val="006D6935"/>
    <w:rsid w:val="006D6AC8"/>
    <w:rsid w:val="006D6BA8"/>
    <w:rsid w:val="006D6BDC"/>
    <w:rsid w:val="006D6F1E"/>
    <w:rsid w:val="006D74EC"/>
    <w:rsid w:val="006D7975"/>
    <w:rsid w:val="006E0099"/>
    <w:rsid w:val="006E024C"/>
    <w:rsid w:val="006E122D"/>
    <w:rsid w:val="006E1543"/>
    <w:rsid w:val="006E1B6C"/>
    <w:rsid w:val="006E1C67"/>
    <w:rsid w:val="006E2153"/>
    <w:rsid w:val="006E2DB9"/>
    <w:rsid w:val="006E30A4"/>
    <w:rsid w:val="006E3250"/>
    <w:rsid w:val="006E34A8"/>
    <w:rsid w:val="006E3E6C"/>
    <w:rsid w:val="006E45B2"/>
    <w:rsid w:val="006E45FB"/>
    <w:rsid w:val="006E48A5"/>
    <w:rsid w:val="006E589E"/>
    <w:rsid w:val="006E5E0A"/>
    <w:rsid w:val="006E6173"/>
    <w:rsid w:val="006E6469"/>
    <w:rsid w:val="006E6A4F"/>
    <w:rsid w:val="006E6C18"/>
    <w:rsid w:val="006E700B"/>
    <w:rsid w:val="006E7179"/>
    <w:rsid w:val="006E7571"/>
    <w:rsid w:val="006E77E7"/>
    <w:rsid w:val="006E77FC"/>
    <w:rsid w:val="006E78C2"/>
    <w:rsid w:val="006E790B"/>
    <w:rsid w:val="006E7BCA"/>
    <w:rsid w:val="006F004B"/>
    <w:rsid w:val="006F0915"/>
    <w:rsid w:val="006F0B1A"/>
    <w:rsid w:val="006F0B39"/>
    <w:rsid w:val="006F0EF2"/>
    <w:rsid w:val="006F1050"/>
    <w:rsid w:val="006F11F1"/>
    <w:rsid w:val="006F1753"/>
    <w:rsid w:val="006F1B4B"/>
    <w:rsid w:val="006F25A1"/>
    <w:rsid w:val="006F25C7"/>
    <w:rsid w:val="006F2828"/>
    <w:rsid w:val="006F28BC"/>
    <w:rsid w:val="006F2F27"/>
    <w:rsid w:val="006F35D6"/>
    <w:rsid w:val="006F40B0"/>
    <w:rsid w:val="006F4791"/>
    <w:rsid w:val="006F4FC7"/>
    <w:rsid w:val="006F580F"/>
    <w:rsid w:val="006F5A13"/>
    <w:rsid w:val="006F5B55"/>
    <w:rsid w:val="006F5BB4"/>
    <w:rsid w:val="006F60E8"/>
    <w:rsid w:val="006F620B"/>
    <w:rsid w:val="006F649F"/>
    <w:rsid w:val="006F6EEC"/>
    <w:rsid w:val="006F713C"/>
    <w:rsid w:val="006F74EF"/>
    <w:rsid w:val="006F7D55"/>
    <w:rsid w:val="006F7FDE"/>
    <w:rsid w:val="00700A87"/>
    <w:rsid w:val="00700D9B"/>
    <w:rsid w:val="00700EEC"/>
    <w:rsid w:val="0070145A"/>
    <w:rsid w:val="00701D50"/>
    <w:rsid w:val="00701DC1"/>
    <w:rsid w:val="0070228D"/>
    <w:rsid w:val="007022E8"/>
    <w:rsid w:val="0070287C"/>
    <w:rsid w:val="00702C19"/>
    <w:rsid w:val="00702C83"/>
    <w:rsid w:val="0070395B"/>
    <w:rsid w:val="007039C1"/>
    <w:rsid w:val="00703C9B"/>
    <w:rsid w:val="00703FF2"/>
    <w:rsid w:val="00704803"/>
    <w:rsid w:val="00704943"/>
    <w:rsid w:val="007049AA"/>
    <w:rsid w:val="00704DF1"/>
    <w:rsid w:val="0070571A"/>
    <w:rsid w:val="00705811"/>
    <w:rsid w:val="00705B79"/>
    <w:rsid w:val="00705EF6"/>
    <w:rsid w:val="00706771"/>
    <w:rsid w:val="00706B49"/>
    <w:rsid w:val="00706C6D"/>
    <w:rsid w:val="00707F25"/>
    <w:rsid w:val="00710C20"/>
    <w:rsid w:val="00711635"/>
    <w:rsid w:val="00711888"/>
    <w:rsid w:val="00711923"/>
    <w:rsid w:val="00712495"/>
    <w:rsid w:val="00712565"/>
    <w:rsid w:val="007129F1"/>
    <w:rsid w:val="00712C27"/>
    <w:rsid w:val="00712E0A"/>
    <w:rsid w:val="00712F37"/>
    <w:rsid w:val="00713B0A"/>
    <w:rsid w:val="00713FDF"/>
    <w:rsid w:val="00714321"/>
    <w:rsid w:val="007143D3"/>
    <w:rsid w:val="0071467F"/>
    <w:rsid w:val="007149F8"/>
    <w:rsid w:val="00714C3E"/>
    <w:rsid w:val="00715500"/>
    <w:rsid w:val="00715528"/>
    <w:rsid w:val="00715559"/>
    <w:rsid w:val="007162A4"/>
    <w:rsid w:val="0071685D"/>
    <w:rsid w:val="00716AA9"/>
    <w:rsid w:val="00716FFA"/>
    <w:rsid w:val="00720301"/>
    <w:rsid w:val="00720535"/>
    <w:rsid w:val="00720D68"/>
    <w:rsid w:val="00721015"/>
    <w:rsid w:val="007216D9"/>
    <w:rsid w:val="00721725"/>
    <w:rsid w:val="00721CD4"/>
    <w:rsid w:val="00721D9B"/>
    <w:rsid w:val="00721EC3"/>
    <w:rsid w:val="007221EA"/>
    <w:rsid w:val="007227B6"/>
    <w:rsid w:val="007228AF"/>
    <w:rsid w:val="007228B8"/>
    <w:rsid w:val="007229C2"/>
    <w:rsid w:val="00722EE9"/>
    <w:rsid w:val="0072311F"/>
    <w:rsid w:val="007233EF"/>
    <w:rsid w:val="00723632"/>
    <w:rsid w:val="00724953"/>
    <w:rsid w:val="007255A6"/>
    <w:rsid w:val="00725937"/>
    <w:rsid w:val="00725D08"/>
    <w:rsid w:val="007260FF"/>
    <w:rsid w:val="007269A3"/>
    <w:rsid w:val="007271E7"/>
    <w:rsid w:val="00727A67"/>
    <w:rsid w:val="00730146"/>
    <w:rsid w:val="007302D3"/>
    <w:rsid w:val="0073150E"/>
    <w:rsid w:val="00731581"/>
    <w:rsid w:val="00731632"/>
    <w:rsid w:val="007317C6"/>
    <w:rsid w:val="007319F8"/>
    <w:rsid w:val="00731AD1"/>
    <w:rsid w:val="00732087"/>
    <w:rsid w:val="007320A7"/>
    <w:rsid w:val="00732105"/>
    <w:rsid w:val="0073214C"/>
    <w:rsid w:val="007326AA"/>
    <w:rsid w:val="007334AF"/>
    <w:rsid w:val="00733B87"/>
    <w:rsid w:val="00733DF0"/>
    <w:rsid w:val="00733E86"/>
    <w:rsid w:val="00734167"/>
    <w:rsid w:val="00734203"/>
    <w:rsid w:val="00734258"/>
    <w:rsid w:val="0073495D"/>
    <w:rsid w:val="00734C3E"/>
    <w:rsid w:val="00734C59"/>
    <w:rsid w:val="00734D83"/>
    <w:rsid w:val="00734E36"/>
    <w:rsid w:val="0073538E"/>
    <w:rsid w:val="007355F5"/>
    <w:rsid w:val="007357CE"/>
    <w:rsid w:val="00736A39"/>
    <w:rsid w:val="00736BC4"/>
    <w:rsid w:val="00736D46"/>
    <w:rsid w:val="0073720E"/>
    <w:rsid w:val="00737FE8"/>
    <w:rsid w:val="00740064"/>
    <w:rsid w:val="00740602"/>
    <w:rsid w:val="0074078A"/>
    <w:rsid w:val="00740C9B"/>
    <w:rsid w:val="00740F8C"/>
    <w:rsid w:val="00741123"/>
    <w:rsid w:val="00741B0E"/>
    <w:rsid w:val="00741C79"/>
    <w:rsid w:val="00741E11"/>
    <w:rsid w:val="00741FC6"/>
    <w:rsid w:val="007423A0"/>
    <w:rsid w:val="007428E6"/>
    <w:rsid w:val="00742AF6"/>
    <w:rsid w:val="00742B76"/>
    <w:rsid w:val="007436C4"/>
    <w:rsid w:val="0074385F"/>
    <w:rsid w:val="00743A7C"/>
    <w:rsid w:val="00743B04"/>
    <w:rsid w:val="00743C50"/>
    <w:rsid w:val="00743D3F"/>
    <w:rsid w:val="00744317"/>
    <w:rsid w:val="00744420"/>
    <w:rsid w:val="007445E2"/>
    <w:rsid w:val="007446E1"/>
    <w:rsid w:val="00744BEF"/>
    <w:rsid w:val="00744CFC"/>
    <w:rsid w:val="00744D53"/>
    <w:rsid w:val="00744D6E"/>
    <w:rsid w:val="00745053"/>
    <w:rsid w:val="00745732"/>
    <w:rsid w:val="00745AA0"/>
    <w:rsid w:val="00745AAB"/>
    <w:rsid w:val="00745D15"/>
    <w:rsid w:val="00746263"/>
    <w:rsid w:val="00746416"/>
    <w:rsid w:val="007469C1"/>
    <w:rsid w:val="00747286"/>
    <w:rsid w:val="00747376"/>
    <w:rsid w:val="0074740E"/>
    <w:rsid w:val="00747485"/>
    <w:rsid w:val="007475F2"/>
    <w:rsid w:val="0074793F"/>
    <w:rsid w:val="00750033"/>
    <w:rsid w:val="00750BBC"/>
    <w:rsid w:val="00750E75"/>
    <w:rsid w:val="00751CB7"/>
    <w:rsid w:val="00752C96"/>
    <w:rsid w:val="00752CEA"/>
    <w:rsid w:val="00752DF5"/>
    <w:rsid w:val="007534A4"/>
    <w:rsid w:val="00753AE4"/>
    <w:rsid w:val="00753BC8"/>
    <w:rsid w:val="007540C2"/>
    <w:rsid w:val="007541DE"/>
    <w:rsid w:val="007541EF"/>
    <w:rsid w:val="00754656"/>
    <w:rsid w:val="00754AFC"/>
    <w:rsid w:val="00754D50"/>
    <w:rsid w:val="007550D0"/>
    <w:rsid w:val="007553BA"/>
    <w:rsid w:val="00755B3A"/>
    <w:rsid w:val="00755E72"/>
    <w:rsid w:val="00756FF2"/>
    <w:rsid w:val="0075704F"/>
    <w:rsid w:val="007571D8"/>
    <w:rsid w:val="00757308"/>
    <w:rsid w:val="007578F0"/>
    <w:rsid w:val="00757944"/>
    <w:rsid w:val="00757AB3"/>
    <w:rsid w:val="00757DC9"/>
    <w:rsid w:val="00757E28"/>
    <w:rsid w:val="0076002A"/>
    <w:rsid w:val="007600C1"/>
    <w:rsid w:val="0076026C"/>
    <w:rsid w:val="00760436"/>
    <w:rsid w:val="007609D4"/>
    <w:rsid w:val="00760A05"/>
    <w:rsid w:val="00760B20"/>
    <w:rsid w:val="00761496"/>
    <w:rsid w:val="007616C3"/>
    <w:rsid w:val="00761F31"/>
    <w:rsid w:val="0076239E"/>
    <w:rsid w:val="00762CC0"/>
    <w:rsid w:val="00763020"/>
    <w:rsid w:val="0076320A"/>
    <w:rsid w:val="0076378C"/>
    <w:rsid w:val="00763D6B"/>
    <w:rsid w:val="00763DFE"/>
    <w:rsid w:val="007641D5"/>
    <w:rsid w:val="00764567"/>
    <w:rsid w:val="00764A2B"/>
    <w:rsid w:val="00764C45"/>
    <w:rsid w:val="00764E31"/>
    <w:rsid w:val="00764F02"/>
    <w:rsid w:val="007650A1"/>
    <w:rsid w:val="00765262"/>
    <w:rsid w:val="00765551"/>
    <w:rsid w:val="007656CD"/>
    <w:rsid w:val="00765E01"/>
    <w:rsid w:val="0076628E"/>
    <w:rsid w:val="0076658B"/>
    <w:rsid w:val="00766BED"/>
    <w:rsid w:val="00766EC5"/>
    <w:rsid w:val="007671CE"/>
    <w:rsid w:val="00767417"/>
    <w:rsid w:val="007701C3"/>
    <w:rsid w:val="007701EB"/>
    <w:rsid w:val="00770789"/>
    <w:rsid w:val="00770C6A"/>
    <w:rsid w:val="007713A0"/>
    <w:rsid w:val="007718A8"/>
    <w:rsid w:val="00771D87"/>
    <w:rsid w:val="0077228D"/>
    <w:rsid w:val="007728A7"/>
    <w:rsid w:val="00772A96"/>
    <w:rsid w:val="007730E2"/>
    <w:rsid w:val="0077451F"/>
    <w:rsid w:val="00774A8D"/>
    <w:rsid w:val="00774C70"/>
    <w:rsid w:val="0077523D"/>
    <w:rsid w:val="0077537D"/>
    <w:rsid w:val="007755B0"/>
    <w:rsid w:val="007755D1"/>
    <w:rsid w:val="007760EF"/>
    <w:rsid w:val="00776A6F"/>
    <w:rsid w:val="00776A9B"/>
    <w:rsid w:val="00776FC8"/>
    <w:rsid w:val="007771CC"/>
    <w:rsid w:val="00777267"/>
    <w:rsid w:val="00777373"/>
    <w:rsid w:val="0077763A"/>
    <w:rsid w:val="00777A13"/>
    <w:rsid w:val="00780353"/>
    <w:rsid w:val="00780715"/>
    <w:rsid w:val="00780E5A"/>
    <w:rsid w:val="0078160C"/>
    <w:rsid w:val="00782313"/>
    <w:rsid w:val="00782853"/>
    <w:rsid w:val="00782A67"/>
    <w:rsid w:val="00782F5F"/>
    <w:rsid w:val="00782F88"/>
    <w:rsid w:val="00783427"/>
    <w:rsid w:val="00783E47"/>
    <w:rsid w:val="007843D7"/>
    <w:rsid w:val="0078462D"/>
    <w:rsid w:val="00784681"/>
    <w:rsid w:val="00784B53"/>
    <w:rsid w:val="00784C1C"/>
    <w:rsid w:val="00785099"/>
    <w:rsid w:val="00785831"/>
    <w:rsid w:val="00785C66"/>
    <w:rsid w:val="00786BE3"/>
    <w:rsid w:val="00786CE9"/>
    <w:rsid w:val="00786FD3"/>
    <w:rsid w:val="00787498"/>
    <w:rsid w:val="00787541"/>
    <w:rsid w:val="007875AB"/>
    <w:rsid w:val="007875F7"/>
    <w:rsid w:val="00787BD7"/>
    <w:rsid w:val="0079079C"/>
    <w:rsid w:val="00790B44"/>
    <w:rsid w:val="00791044"/>
    <w:rsid w:val="007912A9"/>
    <w:rsid w:val="0079136F"/>
    <w:rsid w:val="007914E5"/>
    <w:rsid w:val="007918A3"/>
    <w:rsid w:val="00791B21"/>
    <w:rsid w:val="00791CED"/>
    <w:rsid w:val="00791D0B"/>
    <w:rsid w:val="007923DB"/>
    <w:rsid w:val="007923E8"/>
    <w:rsid w:val="0079299D"/>
    <w:rsid w:val="00792BE2"/>
    <w:rsid w:val="00793049"/>
    <w:rsid w:val="00793089"/>
    <w:rsid w:val="0079345B"/>
    <w:rsid w:val="00793A26"/>
    <w:rsid w:val="00793B9B"/>
    <w:rsid w:val="00794278"/>
    <w:rsid w:val="0079498D"/>
    <w:rsid w:val="00794C0F"/>
    <w:rsid w:val="00795160"/>
    <w:rsid w:val="00795A76"/>
    <w:rsid w:val="00795DDB"/>
    <w:rsid w:val="0079619B"/>
    <w:rsid w:val="00796208"/>
    <w:rsid w:val="00796236"/>
    <w:rsid w:val="00796B55"/>
    <w:rsid w:val="00796C5B"/>
    <w:rsid w:val="00797169"/>
    <w:rsid w:val="0079734F"/>
    <w:rsid w:val="00797866"/>
    <w:rsid w:val="00797987"/>
    <w:rsid w:val="00797CA9"/>
    <w:rsid w:val="00797EED"/>
    <w:rsid w:val="00799D24"/>
    <w:rsid w:val="007A066B"/>
    <w:rsid w:val="007A0687"/>
    <w:rsid w:val="007A0D58"/>
    <w:rsid w:val="007A0D8D"/>
    <w:rsid w:val="007A16C3"/>
    <w:rsid w:val="007A1C49"/>
    <w:rsid w:val="007A1F1C"/>
    <w:rsid w:val="007A203C"/>
    <w:rsid w:val="007A27E3"/>
    <w:rsid w:val="007A2B86"/>
    <w:rsid w:val="007A2DBA"/>
    <w:rsid w:val="007A2E1B"/>
    <w:rsid w:val="007A2E40"/>
    <w:rsid w:val="007A2F3A"/>
    <w:rsid w:val="007A36C0"/>
    <w:rsid w:val="007A3B18"/>
    <w:rsid w:val="007A3CC8"/>
    <w:rsid w:val="007A4204"/>
    <w:rsid w:val="007A4254"/>
    <w:rsid w:val="007A4595"/>
    <w:rsid w:val="007A460D"/>
    <w:rsid w:val="007A47F3"/>
    <w:rsid w:val="007A503A"/>
    <w:rsid w:val="007A51C1"/>
    <w:rsid w:val="007A562F"/>
    <w:rsid w:val="007A5799"/>
    <w:rsid w:val="007A5849"/>
    <w:rsid w:val="007A61E8"/>
    <w:rsid w:val="007A64E2"/>
    <w:rsid w:val="007A6BCB"/>
    <w:rsid w:val="007A6FE6"/>
    <w:rsid w:val="007A7564"/>
    <w:rsid w:val="007A75F6"/>
    <w:rsid w:val="007A7D0D"/>
    <w:rsid w:val="007B00FA"/>
    <w:rsid w:val="007B0833"/>
    <w:rsid w:val="007B0AA9"/>
    <w:rsid w:val="007B0C89"/>
    <w:rsid w:val="007B1120"/>
    <w:rsid w:val="007B1394"/>
    <w:rsid w:val="007B1707"/>
    <w:rsid w:val="007B1777"/>
    <w:rsid w:val="007B1B60"/>
    <w:rsid w:val="007B23C1"/>
    <w:rsid w:val="007B277D"/>
    <w:rsid w:val="007B2848"/>
    <w:rsid w:val="007B2FF8"/>
    <w:rsid w:val="007B395F"/>
    <w:rsid w:val="007B3F12"/>
    <w:rsid w:val="007B43A5"/>
    <w:rsid w:val="007B445F"/>
    <w:rsid w:val="007B47DC"/>
    <w:rsid w:val="007B48B3"/>
    <w:rsid w:val="007B534B"/>
    <w:rsid w:val="007B58C8"/>
    <w:rsid w:val="007B597C"/>
    <w:rsid w:val="007B5E4F"/>
    <w:rsid w:val="007B6BCE"/>
    <w:rsid w:val="007B7212"/>
    <w:rsid w:val="007B737C"/>
    <w:rsid w:val="007B73DB"/>
    <w:rsid w:val="007B7624"/>
    <w:rsid w:val="007B77A5"/>
    <w:rsid w:val="007B7DD3"/>
    <w:rsid w:val="007B7DD4"/>
    <w:rsid w:val="007B7FB1"/>
    <w:rsid w:val="007C03C6"/>
    <w:rsid w:val="007C0D42"/>
    <w:rsid w:val="007C0D73"/>
    <w:rsid w:val="007C0E91"/>
    <w:rsid w:val="007C194F"/>
    <w:rsid w:val="007C1B64"/>
    <w:rsid w:val="007C221E"/>
    <w:rsid w:val="007C2418"/>
    <w:rsid w:val="007C285B"/>
    <w:rsid w:val="007C28E0"/>
    <w:rsid w:val="007C2D4A"/>
    <w:rsid w:val="007C2E6C"/>
    <w:rsid w:val="007C2F3F"/>
    <w:rsid w:val="007C3037"/>
    <w:rsid w:val="007C3399"/>
    <w:rsid w:val="007C35CF"/>
    <w:rsid w:val="007C3FD6"/>
    <w:rsid w:val="007C4009"/>
    <w:rsid w:val="007C4443"/>
    <w:rsid w:val="007C4668"/>
    <w:rsid w:val="007C4681"/>
    <w:rsid w:val="007C477F"/>
    <w:rsid w:val="007C4801"/>
    <w:rsid w:val="007C4980"/>
    <w:rsid w:val="007C4A33"/>
    <w:rsid w:val="007C4B4A"/>
    <w:rsid w:val="007C54A7"/>
    <w:rsid w:val="007C55D1"/>
    <w:rsid w:val="007C5D00"/>
    <w:rsid w:val="007C5E0E"/>
    <w:rsid w:val="007C6438"/>
    <w:rsid w:val="007C6799"/>
    <w:rsid w:val="007C6A74"/>
    <w:rsid w:val="007C6D34"/>
    <w:rsid w:val="007C761D"/>
    <w:rsid w:val="007C7FBA"/>
    <w:rsid w:val="007D04C5"/>
    <w:rsid w:val="007D073C"/>
    <w:rsid w:val="007D0B10"/>
    <w:rsid w:val="007D0B67"/>
    <w:rsid w:val="007D0D36"/>
    <w:rsid w:val="007D1211"/>
    <w:rsid w:val="007D1439"/>
    <w:rsid w:val="007D161B"/>
    <w:rsid w:val="007D16EE"/>
    <w:rsid w:val="007D1709"/>
    <w:rsid w:val="007D24A8"/>
    <w:rsid w:val="007D3639"/>
    <w:rsid w:val="007D3C00"/>
    <w:rsid w:val="007D3EF7"/>
    <w:rsid w:val="007D48B0"/>
    <w:rsid w:val="007D4B12"/>
    <w:rsid w:val="007D4B3E"/>
    <w:rsid w:val="007D4E98"/>
    <w:rsid w:val="007D5CCF"/>
    <w:rsid w:val="007D5DDF"/>
    <w:rsid w:val="007D5F6E"/>
    <w:rsid w:val="007D60BE"/>
    <w:rsid w:val="007D61C7"/>
    <w:rsid w:val="007D64EF"/>
    <w:rsid w:val="007D6EC1"/>
    <w:rsid w:val="007D6ED3"/>
    <w:rsid w:val="007D7740"/>
    <w:rsid w:val="007E0099"/>
    <w:rsid w:val="007E06C4"/>
    <w:rsid w:val="007E07EF"/>
    <w:rsid w:val="007E093F"/>
    <w:rsid w:val="007E0B94"/>
    <w:rsid w:val="007E0ED3"/>
    <w:rsid w:val="007E1412"/>
    <w:rsid w:val="007E1969"/>
    <w:rsid w:val="007E220B"/>
    <w:rsid w:val="007E293F"/>
    <w:rsid w:val="007E2AE5"/>
    <w:rsid w:val="007E327E"/>
    <w:rsid w:val="007E38CE"/>
    <w:rsid w:val="007E3DFD"/>
    <w:rsid w:val="007E40CC"/>
    <w:rsid w:val="007E41E9"/>
    <w:rsid w:val="007E426E"/>
    <w:rsid w:val="007E42CA"/>
    <w:rsid w:val="007E487B"/>
    <w:rsid w:val="007E4C36"/>
    <w:rsid w:val="007E4F5F"/>
    <w:rsid w:val="007E5149"/>
    <w:rsid w:val="007E5405"/>
    <w:rsid w:val="007E558E"/>
    <w:rsid w:val="007E5A34"/>
    <w:rsid w:val="007E5C3B"/>
    <w:rsid w:val="007E5E9C"/>
    <w:rsid w:val="007E5F9B"/>
    <w:rsid w:val="007E6257"/>
    <w:rsid w:val="007E6594"/>
    <w:rsid w:val="007E66D0"/>
    <w:rsid w:val="007E6D7B"/>
    <w:rsid w:val="007E715A"/>
    <w:rsid w:val="007E7477"/>
    <w:rsid w:val="007E7DDA"/>
    <w:rsid w:val="007F0200"/>
    <w:rsid w:val="007F08F3"/>
    <w:rsid w:val="007F139C"/>
    <w:rsid w:val="007F1469"/>
    <w:rsid w:val="007F14E3"/>
    <w:rsid w:val="007F1509"/>
    <w:rsid w:val="007F195A"/>
    <w:rsid w:val="007F1AFB"/>
    <w:rsid w:val="007F1FA3"/>
    <w:rsid w:val="007F2001"/>
    <w:rsid w:val="007F2129"/>
    <w:rsid w:val="007F226D"/>
    <w:rsid w:val="007F2AC8"/>
    <w:rsid w:val="007F2D71"/>
    <w:rsid w:val="007F2FF4"/>
    <w:rsid w:val="007F3081"/>
    <w:rsid w:val="007F3638"/>
    <w:rsid w:val="007F39A7"/>
    <w:rsid w:val="007F3CB9"/>
    <w:rsid w:val="007F3FB0"/>
    <w:rsid w:val="007F3FFB"/>
    <w:rsid w:val="007F43BB"/>
    <w:rsid w:val="007F44B5"/>
    <w:rsid w:val="007F4553"/>
    <w:rsid w:val="007F4586"/>
    <w:rsid w:val="007F45B6"/>
    <w:rsid w:val="007F4711"/>
    <w:rsid w:val="007F4791"/>
    <w:rsid w:val="007F4875"/>
    <w:rsid w:val="007F4A42"/>
    <w:rsid w:val="007F4B86"/>
    <w:rsid w:val="007F4F0E"/>
    <w:rsid w:val="007F5291"/>
    <w:rsid w:val="007F55CE"/>
    <w:rsid w:val="007F6252"/>
    <w:rsid w:val="007F62EC"/>
    <w:rsid w:val="007F631C"/>
    <w:rsid w:val="007F64ED"/>
    <w:rsid w:val="007F6E43"/>
    <w:rsid w:val="007F6E71"/>
    <w:rsid w:val="007F70F3"/>
    <w:rsid w:val="007F7540"/>
    <w:rsid w:val="007F7686"/>
    <w:rsid w:val="007F7EC4"/>
    <w:rsid w:val="00800042"/>
    <w:rsid w:val="00800292"/>
    <w:rsid w:val="00800832"/>
    <w:rsid w:val="00800FF6"/>
    <w:rsid w:val="008010B2"/>
    <w:rsid w:val="0080123D"/>
    <w:rsid w:val="00801958"/>
    <w:rsid w:val="00801996"/>
    <w:rsid w:val="00801E4C"/>
    <w:rsid w:val="0080208C"/>
    <w:rsid w:val="00802680"/>
    <w:rsid w:val="008028D5"/>
    <w:rsid w:val="0080291A"/>
    <w:rsid w:val="0080297D"/>
    <w:rsid w:val="00802DBF"/>
    <w:rsid w:val="00803175"/>
    <w:rsid w:val="008033C7"/>
    <w:rsid w:val="008043AA"/>
    <w:rsid w:val="008045E7"/>
    <w:rsid w:val="00804984"/>
    <w:rsid w:val="00804C0B"/>
    <w:rsid w:val="00804CEA"/>
    <w:rsid w:val="008050F3"/>
    <w:rsid w:val="008052AF"/>
    <w:rsid w:val="008056F7"/>
    <w:rsid w:val="00805E79"/>
    <w:rsid w:val="00806652"/>
    <w:rsid w:val="008067A6"/>
    <w:rsid w:val="008068A1"/>
    <w:rsid w:val="00806EFA"/>
    <w:rsid w:val="00806F09"/>
    <w:rsid w:val="00807E81"/>
    <w:rsid w:val="00807F4A"/>
    <w:rsid w:val="0081002B"/>
    <w:rsid w:val="008100F5"/>
    <w:rsid w:val="00810962"/>
    <w:rsid w:val="00810E0C"/>
    <w:rsid w:val="00811037"/>
    <w:rsid w:val="0081173A"/>
    <w:rsid w:val="00811985"/>
    <w:rsid w:val="00811AED"/>
    <w:rsid w:val="00812067"/>
    <w:rsid w:val="008120B3"/>
    <w:rsid w:val="00812175"/>
    <w:rsid w:val="00812662"/>
    <w:rsid w:val="00812A55"/>
    <w:rsid w:val="00813042"/>
    <w:rsid w:val="0081309E"/>
    <w:rsid w:val="0081316A"/>
    <w:rsid w:val="00813731"/>
    <w:rsid w:val="00814930"/>
    <w:rsid w:val="00814FCB"/>
    <w:rsid w:val="00815218"/>
    <w:rsid w:val="0081545B"/>
    <w:rsid w:val="008154E5"/>
    <w:rsid w:val="00816208"/>
    <w:rsid w:val="00816683"/>
    <w:rsid w:val="0081732E"/>
    <w:rsid w:val="008173A1"/>
    <w:rsid w:val="00817786"/>
    <w:rsid w:val="00817D61"/>
    <w:rsid w:val="00820255"/>
    <w:rsid w:val="008205AD"/>
    <w:rsid w:val="008206B0"/>
    <w:rsid w:val="00820AFE"/>
    <w:rsid w:val="00820F86"/>
    <w:rsid w:val="00821D41"/>
    <w:rsid w:val="00821E52"/>
    <w:rsid w:val="008224F4"/>
    <w:rsid w:val="00822D90"/>
    <w:rsid w:val="00822F0A"/>
    <w:rsid w:val="00823067"/>
    <w:rsid w:val="0082308F"/>
    <w:rsid w:val="00823456"/>
    <w:rsid w:val="008238D5"/>
    <w:rsid w:val="00823C52"/>
    <w:rsid w:val="0082402F"/>
    <w:rsid w:val="00824208"/>
    <w:rsid w:val="008242D9"/>
    <w:rsid w:val="0082451B"/>
    <w:rsid w:val="00824BAC"/>
    <w:rsid w:val="00824D8F"/>
    <w:rsid w:val="00825830"/>
    <w:rsid w:val="008258AB"/>
    <w:rsid w:val="008258B7"/>
    <w:rsid w:val="008258E4"/>
    <w:rsid w:val="008259F3"/>
    <w:rsid w:val="008261FD"/>
    <w:rsid w:val="008262F9"/>
    <w:rsid w:val="00826397"/>
    <w:rsid w:val="008269D8"/>
    <w:rsid w:val="00826D1E"/>
    <w:rsid w:val="0082706D"/>
    <w:rsid w:val="00827519"/>
    <w:rsid w:val="008300FE"/>
    <w:rsid w:val="00830416"/>
    <w:rsid w:val="00830550"/>
    <w:rsid w:val="00830DEB"/>
    <w:rsid w:val="008313F4"/>
    <w:rsid w:val="00831547"/>
    <w:rsid w:val="00831674"/>
    <w:rsid w:val="008318E4"/>
    <w:rsid w:val="008320D0"/>
    <w:rsid w:val="00832AA6"/>
    <w:rsid w:val="00832FFB"/>
    <w:rsid w:val="00833025"/>
    <w:rsid w:val="00833216"/>
    <w:rsid w:val="00833435"/>
    <w:rsid w:val="0083375D"/>
    <w:rsid w:val="00833ADE"/>
    <w:rsid w:val="00833F05"/>
    <w:rsid w:val="008341D5"/>
    <w:rsid w:val="0083431C"/>
    <w:rsid w:val="00834475"/>
    <w:rsid w:val="008344AF"/>
    <w:rsid w:val="0083523E"/>
    <w:rsid w:val="00835AF1"/>
    <w:rsid w:val="00835CDB"/>
    <w:rsid w:val="008360DC"/>
    <w:rsid w:val="008366BD"/>
    <w:rsid w:val="00836DA9"/>
    <w:rsid w:val="00836F48"/>
    <w:rsid w:val="00837474"/>
    <w:rsid w:val="00837586"/>
    <w:rsid w:val="008377CC"/>
    <w:rsid w:val="0083791D"/>
    <w:rsid w:val="008402B1"/>
    <w:rsid w:val="0084032A"/>
    <w:rsid w:val="0084037D"/>
    <w:rsid w:val="008404E5"/>
    <w:rsid w:val="00841AE3"/>
    <w:rsid w:val="00841BB5"/>
    <w:rsid w:val="00841C2A"/>
    <w:rsid w:val="00841CD7"/>
    <w:rsid w:val="00842483"/>
    <w:rsid w:val="008424A9"/>
    <w:rsid w:val="00842BBA"/>
    <w:rsid w:val="00842D09"/>
    <w:rsid w:val="00842FF9"/>
    <w:rsid w:val="0084323F"/>
    <w:rsid w:val="00843474"/>
    <w:rsid w:val="008439E4"/>
    <w:rsid w:val="0084415B"/>
    <w:rsid w:val="008441D9"/>
    <w:rsid w:val="0084432A"/>
    <w:rsid w:val="00844416"/>
    <w:rsid w:val="00844438"/>
    <w:rsid w:val="0084529D"/>
    <w:rsid w:val="00845767"/>
    <w:rsid w:val="008459E5"/>
    <w:rsid w:val="00845C12"/>
    <w:rsid w:val="00845CA5"/>
    <w:rsid w:val="00846204"/>
    <w:rsid w:val="00846520"/>
    <w:rsid w:val="00846C10"/>
    <w:rsid w:val="00847305"/>
    <w:rsid w:val="008475E3"/>
    <w:rsid w:val="00847683"/>
    <w:rsid w:val="00847E24"/>
    <w:rsid w:val="00847E3B"/>
    <w:rsid w:val="0085034E"/>
    <w:rsid w:val="008507CE"/>
    <w:rsid w:val="0085082C"/>
    <w:rsid w:val="00850BBE"/>
    <w:rsid w:val="008512D1"/>
    <w:rsid w:val="0085132B"/>
    <w:rsid w:val="0085191E"/>
    <w:rsid w:val="00852019"/>
    <w:rsid w:val="008525F7"/>
    <w:rsid w:val="00852BE9"/>
    <w:rsid w:val="008535CD"/>
    <w:rsid w:val="00853C1A"/>
    <w:rsid w:val="00853D8E"/>
    <w:rsid w:val="00854155"/>
    <w:rsid w:val="008544DE"/>
    <w:rsid w:val="008545AA"/>
    <w:rsid w:val="008550FB"/>
    <w:rsid w:val="00855828"/>
    <w:rsid w:val="00855A47"/>
    <w:rsid w:val="00855C03"/>
    <w:rsid w:val="00855F70"/>
    <w:rsid w:val="00855F86"/>
    <w:rsid w:val="00856726"/>
    <w:rsid w:val="00856BDC"/>
    <w:rsid w:val="00856C36"/>
    <w:rsid w:val="00856CD9"/>
    <w:rsid w:val="0085724D"/>
    <w:rsid w:val="00857730"/>
    <w:rsid w:val="00860158"/>
    <w:rsid w:val="00860203"/>
    <w:rsid w:val="00860D4A"/>
    <w:rsid w:val="00860D68"/>
    <w:rsid w:val="008616EA"/>
    <w:rsid w:val="00861A90"/>
    <w:rsid w:val="00861FA2"/>
    <w:rsid w:val="0086216D"/>
    <w:rsid w:val="00863227"/>
    <w:rsid w:val="00863850"/>
    <w:rsid w:val="00863C15"/>
    <w:rsid w:val="008640F5"/>
    <w:rsid w:val="00864399"/>
    <w:rsid w:val="008645FE"/>
    <w:rsid w:val="00864612"/>
    <w:rsid w:val="008649D8"/>
    <w:rsid w:val="00865775"/>
    <w:rsid w:val="00865DD9"/>
    <w:rsid w:val="008662B5"/>
    <w:rsid w:val="0087035C"/>
    <w:rsid w:val="00870943"/>
    <w:rsid w:val="00870D24"/>
    <w:rsid w:val="00870E98"/>
    <w:rsid w:val="008718ED"/>
    <w:rsid w:val="00871BC1"/>
    <w:rsid w:val="0087243E"/>
    <w:rsid w:val="00872C30"/>
    <w:rsid w:val="00872DB5"/>
    <w:rsid w:val="00872EB8"/>
    <w:rsid w:val="00873D8C"/>
    <w:rsid w:val="0087452D"/>
    <w:rsid w:val="0087467B"/>
    <w:rsid w:val="0087495B"/>
    <w:rsid w:val="00874AF2"/>
    <w:rsid w:val="00874D56"/>
    <w:rsid w:val="008755AB"/>
    <w:rsid w:val="00875935"/>
    <w:rsid w:val="00875B71"/>
    <w:rsid w:val="00875BF4"/>
    <w:rsid w:val="00875E1F"/>
    <w:rsid w:val="008766C4"/>
    <w:rsid w:val="0087676D"/>
    <w:rsid w:val="00876BD4"/>
    <w:rsid w:val="00877331"/>
    <w:rsid w:val="00877591"/>
    <w:rsid w:val="00877742"/>
    <w:rsid w:val="00877F18"/>
    <w:rsid w:val="008800FE"/>
    <w:rsid w:val="00880115"/>
    <w:rsid w:val="008805F6"/>
    <w:rsid w:val="008806DC"/>
    <w:rsid w:val="00880A25"/>
    <w:rsid w:val="008811F7"/>
    <w:rsid w:val="00881240"/>
    <w:rsid w:val="008812EF"/>
    <w:rsid w:val="0088189C"/>
    <w:rsid w:val="00881CF6"/>
    <w:rsid w:val="00881D36"/>
    <w:rsid w:val="00882126"/>
    <w:rsid w:val="00882208"/>
    <w:rsid w:val="008825C7"/>
    <w:rsid w:val="00882AAF"/>
    <w:rsid w:val="00882D14"/>
    <w:rsid w:val="00883761"/>
    <w:rsid w:val="00883C3C"/>
    <w:rsid w:val="00883F03"/>
    <w:rsid w:val="00884145"/>
    <w:rsid w:val="00884159"/>
    <w:rsid w:val="00884361"/>
    <w:rsid w:val="008845D1"/>
    <w:rsid w:val="00884A48"/>
    <w:rsid w:val="00884BE8"/>
    <w:rsid w:val="00884C1A"/>
    <w:rsid w:val="00884D75"/>
    <w:rsid w:val="008851BD"/>
    <w:rsid w:val="008852AA"/>
    <w:rsid w:val="008853D7"/>
    <w:rsid w:val="00885F25"/>
    <w:rsid w:val="008862BA"/>
    <w:rsid w:val="0088664D"/>
    <w:rsid w:val="00886CEE"/>
    <w:rsid w:val="00886D92"/>
    <w:rsid w:val="0088715A"/>
    <w:rsid w:val="0088734B"/>
    <w:rsid w:val="008877A1"/>
    <w:rsid w:val="00887C29"/>
    <w:rsid w:val="008901B8"/>
    <w:rsid w:val="00890233"/>
    <w:rsid w:val="00890364"/>
    <w:rsid w:val="00890605"/>
    <w:rsid w:val="0089074D"/>
    <w:rsid w:val="0089094A"/>
    <w:rsid w:val="008909F9"/>
    <w:rsid w:val="00890ADF"/>
    <w:rsid w:val="00890C83"/>
    <w:rsid w:val="00891031"/>
    <w:rsid w:val="008917C1"/>
    <w:rsid w:val="00892296"/>
    <w:rsid w:val="008923BD"/>
    <w:rsid w:val="00892A16"/>
    <w:rsid w:val="0089304E"/>
    <w:rsid w:val="008931E6"/>
    <w:rsid w:val="008937C9"/>
    <w:rsid w:val="00894397"/>
    <w:rsid w:val="0089460D"/>
    <w:rsid w:val="00894CB2"/>
    <w:rsid w:val="0089501C"/>
    <w:rsid w:val="00895A3B"/>
    <w:rsid w:val="00895DDA"/>
    <w:rsid w:val="008966D6"/>
    <w:rsid w:val="00896AD3"/>
    <w:rsid w:val="00896DAB"/>
    <w:rsid w:val="008975D5"/>
    <w:rsid w:val="008978A0"/>
    <w:rsid w:val="00897ED1"/>
    <w:rsid w:val="008A02CF"/>
    <w:rsid w:val="008A048B"/>
    <w:rsid w:val="008A05A4"/>
    <w:rsid w:val="008A0F30"/>
    <w:rsid w:val="008A0F53"/>
    <w:rsid w:val="008A1014"/>
    <w:rsid w:val="008A1274"/>
    <w:rsid w:val="008A1345"/>
    <w:rsid w:val="008A151C"/>
    <w:rsid w:val="008A1553"/>
    <w:rsid w:val="008A1652"/>
    <w:rsid w:val="008A17A8"/>
    <w:rsid w:val="008A1C05"/>
    <w:rsid w:val="008A20B7"/>
    <w:rsid w:val="008A2689"/>
    <w:rsid w:val="008A31FD"/>
    <w:rsid w:val="008A3237"/>
    <w:rsid w:val="008A34A6"/>
    <w:rsid w:val="008A3592"/>
    <w:rsid w:val="008A3BB0"/>
    <w:rsid w:val="008A443C"/>
    <w:rsid w:val="008A44BB"/>
    <w:rsid w:val="008A4949"/>
    <w:rsid w:val="008A494B"/>
    <w:rsid w:val="008A574A"/>
    <w:rsid w:val="008A5FB9"/>
    <w:rsid w:val="008A6173"/>
    <w:rsid w:val="008A6CC6"/>
    <w:rsid w:val="008A7628"/>
    <w:rsid w:val="008A7721"/>
    <w:rsid w:val="008A77FF"/>
    <w:rsid w:val="008A7C82"/>
    <w:rsid w:val="008A7D6A"/>
    <w:rsid w:val="008A7E87"/>
    <w:rsid w:val="008A7FBA"/>
    <w:rsid w:val="008B0196"/>
    <w:rsid w:val="008B0417"/>
    <w:rsid w:val="008B0A1F"/>
    <w:rsid w:val="008B0F5B"/>
    <w:rsid w:val="008B0FCD"/>
    <w:rsid w:val="008B14EE"/>
    <w:rsid w:val="008B1BB4"/>
    <w:rsid w:val="008B1E2A"/>
    <w:rsid w:val="008B1F3A"/>
    <w:rsid w:val="008B2A80"/>
    <w:rsid w:val="008B2B60"/>
    <w:rsid w:val="008B3186"/>
    <w:rsid w:val="008B33E9"/>
    <w:rsid w:val="008B392E"/>
    <w:rsid w:val="008B3A2A"/>
    <w:rsid w:val="008B45B2"/>
    <w:rsid w:val="008B4D0A"/>
    <w:rsid w:val="008B4E80"/>
    <w:rsid w:val="008B501C"/>
    <w:rsid w:val="008B56F8"/>
    <w:rsid w:val="008B5D11"/>
    <w:rsid w:val="008B615D"/>
    <w:rsid w:val="008B62F1"/>
    <w:rsid w:val="008B6358"/>
    <w:rsid w:val="008B635B"/>
    <w:rsid w:val="008B64C9"/>
    <w:rsid w:val="008B651D"/>
    <w:rsid w:val="008B65CC"/>
    <w:rsid w:val="008B6622"/>
    <w:rsid w:val="008B664D"/>
    <w:rsid w:val="008B66D7"/>
    <w:rsid w:val="008B6C02"/>
    <w:rsid w:val="008B6C54"/>
    <w:rsid w:val="008B6E53"/>
    <w:rsid w:val="008B6F40"/>
    <w:rsid w:val="008B7763"/>
    <w:rsid w:val="008B782B"/>
    <w:rsid w:val="008B7D27"/>
    <w:rsid w:val="008C0313"/>
    <w:rsid w:val="008C0410"/>
    <w:rsid w:val="008C04BF"/>
    <w:rsid w:val="008C08DE"/>
    <w:rsid w:val="008C0D29"/>
    <w:rsid w:val="008C1281"/>
    <w:rsid w:val="008C1973"/>
    <w:rsid w:val="008C1E0C"/>
    <w:rsid w:val="008C1E24"/>
    <w:rsid w:val="008C20A3"/>
    <w:rsid w:val="008C26E3"/>
    <w:rsid w:val="008C2930"/>
    <w:rsid w:val="008C2D17"/>
    <w:rsid w:val="008C2F31"/>
    <w:rsid w:val="008C3130"/>
    <w:rsid w:val="008C3201"/>
    <w:rsid w:val="008C36F1"/>
    <w:rsid w:val="008C3861"/>
    <w:rsid w:val="008C3C8A"/>
    <w:rsid w:val="008C445A"/>
    <w:rsid w:val="008C4487"/>
    <w:rsid w:val="008C45CC"/>
    <w:rsid w:val="008C521D"/>
    <w:rsid w:val="008C54D6"/>
    <w:rsid w:val="008C59E0"/>
    <w:rsid w:val="008C5E09"/>
    <w:rsid w:val="008C636D"/>
    <w:rsid w:val="008C64B0"/>
    <w:rsid w:val="008C65C1"/>
    <w:rsid w:val="008C7A2A"/>
    <w:rsid w:val="008C7A4E"/>
    <w:rsid w:val="008C7AFC"/>
    <w:rsid w:val="008D026A"/>
    <w:rsid w:val="008D04E6"/>
    <w:rsid w:val="008D0713"/>
    <w:rsid w:val="008D0BCD"/>
    <w:rsid w:val="008D0DB6"/>
    <w:rsid w:val="008D0DBD"/>
    <w:rsid w:val="008D0F2D"/>
    <w:rsid w:val="008D1471"/>
    <w:rsid w:val="008D1559"/>
    <w:rsid w:val="008D166F"/>
    <w:rsid w:val="008D1682"/>
    <w:rsid w:val="008D227C"/>
    <w:rsid w:val="008D2983"/>
    <w:rsid w:val="008D2A77"/>
    <w:rsid w:val="008D2DC2"/>
    <w:rsid w:val="008D2FDC"/>
    <w:rsid w:val="008D33B9"/>
    <w:rsid w:val="008D3810"/>
    <w:rsid w:val="008D39B4"/>
    <w:rsid w:val="008D3AD5"/>
    <w:rsid w:val="008D3BB8"/>
    <w:rsid w:val="008D44D0"/>
    <w:rsid w:val="008D44FF"/>
    <w:rsid w:val="008D4B79"/>
    <w:rsid w:val="008D4CBB"/>
    <w:rsid w:val="008D5195"/>
    <w:rsid w:val="008D5848"/>
    <w:rsid w:val="008D5AEC"/>
    <w:rsid w:val="008D5B0D"/>
    <w:rsid w:val="008D5BE2"/>
    <w:rsid w:val="008D6041"/>
    <w:rsid w:val="008D646C"/>
    <w:rsid w:val="008D647C"/>
    <w:rsid w:val="008D65CD"/>
    <w:rsid w:val="008D6668"/>
    <w:rsid w:val="008D66AD"/>
    <w:rsid w:val="008D687C"/>
    <w:rsid w:val="008D699F"/>
    <w:rsid w:val="008D70B3"/>
    <w:rsid w:val="008D7247"/>
    <w:rsid w:val="008D72B4"/>
    <w:rsid w:val="008D7667"/>
    <w:rsid w:val="008D782D"/>
    <w:rsid w:val="008D7CFC"/>
    <w:rsid w:val="008D7D01"/>
    <w:rsid w:val="008E0123"/>
    <w:rsid w:val="008E0488"/>
    <w:rsid w:val="008E0C76"/>
    <w:rsid w:val="008E0FFA"/>
    <w:rsid w:val="008E1188"/>
    <w:rsid w:val="008E19E8"/>
    <w:rsid w:val="008E2258"/>
    <w:rsid w:val="008E24D5"/>
    <w:rsid w:val="008E3509"/>
    <w:rsid w:val="008E3AF7"/>
    <w:rsid w:val="008E3B4E"/>
    <w:rsid w:val="008E3E16"/>
    <w:rsid w:val="008E3E51"/>
    <w:rsid w:val="008E4122"/>
    <w:rsid w:val="008E5188"/>
    <w:rsid w:val="008E5476"/>
    <w:rsid w:val="008E5679"/>
    <w:rsid w:val="008E56DA"/>
    <w:rsid w:val="008E58CE"/>
    <w:rsid w:val="008E5BCD"/>
    <w:rsid w:val="008E612F"/>
    <w:rsid w:val="008E68CF"/>
    <w:rsid w:val="008E6A67"/>
    <w:rsid w:val="008E6C4C"/>
    <w:rsid w:val="008E761F"/>
    <w:rsid w:val="008E7738"/>
    <w:rsid w:val="008E7A11"/>
    <w:rsid w:val="008E7EDE"/>
    <w:rsid w:val="008F0262"/>
    <w:rsid w:val="008F026E"/>
    <w:rsid w:val="008F0530"/>
    <w:rsid w:val="008F11AC"/>
    <w:rsid w:val="008F13C2"/>
    <w:rsid w:val="008F1477"/>
    <w:rsid w:val="008F14B5"/>
    <w:rsid w:val="008F1940"/>
    <w:rsid w:val="008F1D61"/>
    <w:rsid w:val="008F1E46"/>
    <w:rsid w:val="008F1FCB"/>
    <w:rsid w:val="008F241C"/>
    <w:rsid w:val="008F25D8"/>
    <w:rsid w:val="008F2970"/>
    <w:rsid w:val="008F29F7"/>
    <w:rsid w:val="008F2BAB"/>
    <w:rsid w:val="008F2F08"/>
    <w:rsid w:val="008F34DC"/>
    <w:rsid w:val="008F3570"/>
    <w:rsid w:val="008F35D4"/>
    <w:rsid w:val="008F35DF"/>
    <w:rsid w:val="008F38DE"/>
    <w:rsid w:val="008F3E8D"/>
    <w:rsid w:val="008F47AA"/>
    <w:rsid w:val="008F4936"/>
    <w:rsid w:val="008F4995"/>
    <w:rsid w:val="008F4C39"/>
    <w:rsid w:val="008F4EB5"/>
    <w:rsid w:val="008F57F2"/>
    <w:rsid w:val="008F5E4A"/>
    <w:rsid w:val="008F61B8"/>
    <w:rsid w:val="008F65F0"/>
    <w:rsid w:val="008F661D"/>
    <w:rsid w:val="008F688F"/>
    <w:rsid w:val="008F6B76"/>
    <w:rsid w:val="008F6CB6"/>
    <w:rsid w:val="008F73D5"/>
    <w:rsid w:val="008F7B2C"/>
    <w:rsid w:val="008F7F6D"/>
    <w:rsid w:val="008F7F75"/>
    <w:rsid w:val="00900B05"/>
    <w:rsid w:val="00900EF0"/>
    <w:rsid w:val="009011EF"/>
    <w:rsid w:val="009014E3"/>
    <w:rsid w:val="009017F4"/>
    <w:rsid w:val="0090195E"/>
    <w:rsid w:val="00901AA1"/>
    <w:rsid w:val="00901D2A"/>
    <w:rsid w:val="00901EF1"/>
    <w:rsid w:val="009029C8"/>
    <w:rsid w:val="00902D81"/>
    <w:rsid w:val="009031B8"/>
    <w:rsid w:val="00903379"/>
    <w:rsid w:val="00903458"/>
    <w:rsid w:val="0090386F"/>
    <w:rsid w:val="00903F55"/>
    <w:rsid w:val="00903F94"/>
    <w:rsid w:val="00904074"/>
    <w:rsid w:val="009041C3"/>
    <w:rsid w:val="00904728"/>
    <w:rsid w:val="009049DE"/>
    <w:rsid w:val="00905099"/>
    <w:rsid w:val="009056F9"/>
    <w:rsid w:val="00905701"/>
    <w:rsid w:val="009060B7"/>
    <w:rsid w:val="00906213"/>
    <w:rsid w:val="00907232"/>
    <w:rsid w:val="009074D8"/>
    <w:rsid w:val="009074E8"/>
    <w:rsid w:val="00907DC6"/>
    <w:rsid w:val="00910125"/>
    <w:rsid w:val="0091016C"/>
    <w:rsid w:val="009104F5"/>
    <w:rsid w:val="00910862"/>
    <w:rsid w:val="0091101B"/>
    <w:rsid w:val="0091127C"/>
    <w:rsid w:val="0091141D"/>
    <w:rsid w:val="009115EB"/>
    <w:rsid w:val="00911915"/>
    <w:rsid w:val="009119B0"/>
    <w:rsid w:val="00911B91"/>
    <w:rsid w:val="00911E83"/>
    <w:rsid w:val="00911EE3"/>
    <w:rsid w:val="00912602"/>
    <w:rsid w:val="00912632"/>
    <w:rsid w:val="0091264A"/>
    <w:rsid w:val="0091269B"/>
    <w:rsid w:val="009133B6"/>
    <w:rsid w:val="00913513"/>
    <w:rsid w:val="00913555"/>
    <w:rsid w:val="00913A30"/>
    <w:rsid w:val="00913D3B"/>
    <w:rsid w:val="0091408D"/>
    <w:rsid w:val="00914B9D"/>
    <w:rsid w:val="00914D57"/>
    <w:rsid w:val="00914EAE"/>
    <w:rsid w:val="00914FA7"/>
    <w:rsid w:val="00915475"/>
    <w:rsid w:val="00916516"/>
    <w:rsid w:val="00916569"/>
    <w:rsid w:val="009167C0"/>
    <w:rsid w:val="009167C9"/>
    <w:rsid w:val="00916EF3"/>
    <w:rsid w:val="00917348"/>
    <w:rsid w:val="0091788F"/>
    <w:rsid w:val="00917D53"/>
    <w:rsid w:val="00917DED"/>
    <w:rsid w:val="00917F40"/>
    <w:rsid w:val="00917FAE"/>
    <w:rsid w:val="00920376"/>
    <w:rsid w:val="0092037B"/>
    <w:rsid w:val="009203EC"/>
    <w:rsid w:val="0092087C"/>
    <w:rsid w:val="00920FA5"/>
    <w:rsid w:val="00921364"/>
    <w:rsid w:val="009214E2"/>
    <w:rsid w:val="00921567"/>
    <w:rsid w:val="009228DF"/>
    <w:rsid w:val="00922A16"/>
    <w:rsid w:val="00922A98"/>
    <w:rsid w:val="00922FF4"/>
    <w:rsid w:val="0092314F"/>
    <w:rsid w:val="009231EC"/>
    <w:rsid w:val="009236AF"/>
    <w:rsid w:val="00923920"/>
    <w:rsid w:val="00923AEA"/>
    <w:rsid w:val="00923C18"/>
    <w:rsid w:val="009241D0"/>
    <w:rsid w:val="009243AB"/>
    <w:rsid w:val="00924830"/>
    <w:rsid w:val="00924A38"/>
    <w:rsid w:val="00924C3D"/>
    <w:rsid w:val="00924E66"/>
    <w:rsid w:val="0092535E"/>
    <w:rsid w:val="00925790"/>
    <w:rsid w:val="00925980"/>
    <w:rsid w:val="00925FB2"/>
    <w:rsid w:val="00926043"/>
    <w:rsid w:val="009269E9"/>
    <w:rsid w:val="00926A18"/>
    <w:rsid w:val="00926FC4"/>
    <w:rsid w:val="00927927"/>
    <w:rsid w:val="00927A80"/>
    <w:rsid w:val="00927B2D"/>
    <w:rsid w:val="00930214"/>
    <w:rsid w:val="00930936"/>
    <w:rsid w:val="009309FB"/>
    <w:rsid w:val="00930E6A"/>
    <w:rsid w:val="009311A9"/>
    <w:rsid w:val="00931C8A"/>
    <w:rsid w:val="00931CA2"/>
    <w:rsid w:val="00932216"/>
    <w:rsid w:val="00932628"/>
    <w:rsid w:val="009329CF"/>
    <w:rsid w:val="00932D4F"/>
    <w:rsid w:val="00932F34"/>
    <w:rsid w:val="00933048"/>
    <w:rsid w:val="009335E7"/>
    <w:rsid w:val="009337F6"/>
    <w:rsid w:val="00934763"/>
    <w:rsid w:val="009349E5"/>
    <w:rsid w:val="00934ACE"/>
    <w:rsid w:val="00934ADA"/>
    <w:rsid w:val="00934B5D"/>
    <w:rsid w:val="00934B73"/>
    <w:rsid w:val="00935230"/>
    <w:rsid w:val="0093583B"/>
    <w:rsid w:val="00935A3B"/>
    <w:rsid w:val="00935C64"/>
    <w:rsid w:val="00935CA4"/>
    <w:rsid w:val="00935EDE"/>
    <w:rsid w:val="00935F85"/>
    <w:rsid w:val="00936B61"/>
    <w:rsid w:val="00936C7B"/>
    <w:rsid w:val="009375B9"/>
    <w:rsid w:val="00937CCA"/>
    <w:rsid w:val="00937CEF"/>
    <w:rsid w:val="00937D34"/>
    <w:rsid w:val="0094031C"/>
    <w:rsid w:val="00940596"/>
    <w:rsid w:val="00940812"/>
    <w:rsid w:val="009408E1"/>
    <w:rsid w:val="00940C80"/>
    <w:rsid w:val="009419EC"/>
    <w:rsid w:val="00941BD0"/>
    <w:rsid w:val="009420E3"/>
    <w:rsid w:val="00942224"/>
    <w:rsid w:val="00942233"/>
    <w:rsid w:val="00942967"/>
    <w:rsid w:val="00943720"/>
    <w:rsid w:val="00943758"/>
    <w:rsid w:val="0094385D"/>
    <w:rsid w:val="00943929"/>
    <w:rsid w:val="00943962"/>
    <w:rsid w:val="00943B12"/>
    <w:rsid w:val="00943BAA"/>
    <w:rsid w:val="0094410B"/>
    <w:rsid w:val="0094427E"/>
    <w:rsid w:val="00944987"/>
    <w:rsid w:val="00945059"/>
    <w:rsid w:val="00945C7A"/>
    <w:rsid w:val="00945E42"/>
    <w:rsid w:val="00946498"/>
    <w:rsid w:val="0094765D"/>
    <w:rsid w:val="0094788B"/>
    <w:rsid w:val="00947914"/>
    <w:rsid w:val="00947952"/>
    <w:rsid w:val="009501E3"/>
    <w:rsid w:val="00950D3B"/>
    <w:rsid w:val="0095100E"/>
    <w:rsid w:val="0095155C"/>
    <w:rsid w:val="009516F0"/>
    <w:rsid w:val="00951720"/>
    <w:rsid w:val="00951D29"/>
    <w:rsid w:val="009520B1"/>
    <w:rsid w:val="00952833"/>
    <w:rsid w:val="00952AB2"/>
    <w:rsid w:val="009533B5"/>
    <w:rsid w:val="009534DF"/>
    <w:rsid w:val="00954010"/>
    <w:rsid w:val="00954081"/>
    <w:rsid w:val="00954415"/>
    <w:rsid w:val="00954E5B"/>
    <w:rsid w:val="00954F65"/>
    <w:rsid w:val="00954FA0"/>
    <w:rsid w:val="00954FA7"/>
    <w:rsid w:val="00955073"/>
    <w:rsid w:val="00955261"/>
    <w:rsid w:val="00955899"/>
    <w:rsid w:val="00955B5E"/>
    <w:rsid w:val="009566B6"/>
    <w:rsid w:val="00956861"/>
    <w:rsid w:val="00956A42"/>
    <w:rsid w:val="0095738D"/>
    <w:rsid w:val="00957AB5"/>
    <w:rsid w:val="00957DEE"/>
    <w:rsid w:val="00957FC0"/>
    <w:rsid w:val="0096000A"/>
    <w:rsid w:val="00960527"/>
    <w:rsid w:val="009605DF"/>
    <w:rsid w:val="009608A9"/>
    <w:rsid w:val="00961356"/>
    <w:rsid w:val="009613EA"/>
    <w:rsid w:val="0096160F"/>
    <w:rsid w:val="00961FC2"/>
    <w:rsid w:val="009621D9"/>
    <w:rsid w:val="00962545"/>
    <w:rsid w:val="00962826"/>
    <w:rsid w:val="009629B2"/>
    <w:rsid w:val="00962F87"/>
    <w:rsid w:val="009633AF"/>
    <w:rsid w:val="0096394A"/>
    <w:rsid w:val="00964A12"/>
    <w:rsid w:val="00964D57"/>
    <w:rsid w:val="00964DD3"/>
    <w:rsid w:val="009651AC"/>
    <w:rsid w:val="009651CF"/>
    <w:rsid w:val="0096590D"/>
    <w:rsid w:val="0096632B"/>
    <w:rsid w:val="00966348"/>
    <w:rsid w:val="009664C0"/>
    <w:rsid w:val="00966501"/>
    <w:rsid w:val="0096654E"/>
    <w:rsid w:val="009669A7"/>
    <w:rsid w:val="00966A46"/>
    <w:rsid w:val="0096747D"/>
    <w:rsid w:val="00967851"/>
    <w:rsid w:val="00967D15"/>
    <w:rsid w:val="00967E89"/>
    <w:rsid w:val="009704E8"/>
    <w:rsid w:val="00970760"/>
    <w:rsid w:val="009707E5"/>
    <w:rsid w:val="00970984"/>
    <w:rsid w:val="00970C37"/>
    <w:rsid w:val="00971283"/>
    <w:rsid w:val="00971D67"/>
    <w:rsid w:val="00972347"/>
    <w:rsid w:val="0097292A"/>
    <w:rsid w:val="00973121"/>
    <w:rsid w:val="009732AA"/>
    <w:rsid w:val="00973801"/>
    <w:rsid w:val="00973B3F"/>
    <w:rsid w:val="00973F31"/>
    <w:rsid w:val="00974852"/>
    <w:rsid w:val="00974954"/>
    <w:rsid w:val="00974AC7"/>
    <w:rsid w:val="00974BD1"/>
    <w:rsid w:val="009750AB"/>
    <w:rsid w:val="00975312"/>
    <w:rsid w:val="00975E7E"/>
    <w:rsid w:val="0097630D"/>
    <w:rsid w:val="00976323"/>
    <w:rsid w:val="009768C4"/>
    <w:rsid w:val="00976BDF"/>
    <w:rsid w:val="009773EB"/>
    <w:rsid w:val="009779D3"/>
    <w:rsid w:val="00977E49"/>
    <w:rsid w:val="00977F37"/>
    <w:rsid w:val="0098003C"/>
    <w:rsid w:val="00980769"/>
    <w:rsid w:val="0098082D"/>
    <w:rsid w:val="00981118"/>
    <w:rsid w:val="00981259"/>
    <w:rsid w:val="00981767"/>
    <w:rsid w:val="00981B5C"/>
    <w:rsid w:val="00981BF2"/>
    <w:rsid w:val="00981C19"/>
    <w:rsid w:val="00982177"/>
    <w:rsid w:val="0098218F"/>
    <w:rsid w:val="009822BD"/>
    <w:rsid w:val="00982AFC"/>
    <w:rsid w:val="00982FB0"/>
    <w:rsid w:val="00983504"/>
    <w:rsid w:val="009835BB"/>
    <w:rsid w:val="00983DBA"/>
    <w:rsid w:val="009842E4"/>
    <w:rsid w:val="00984318"/>
    <w:rsid w:val="0098471C"/>
    <w:rsid w:val="009847CD"/>
    <w:rsid w:val="00984821"/>
    <w:rsid w:val="00985554"/>
    <w:rsid w:val="00985617"/>
    <w:rsid w:val="00986096"/>
    <w:rsid w:val="009860FD"/>
    <w:rsid w:val="009863B0"/>
    <w:rsid w:val="00986A27"/>
    <w:rsid w:val="00986AA8"/>
    <w:rsid w:val="00986F0C"/>
    <w:rsid w:val="00986F63"/>
    <w:rsid w:val="0098790C"/>
    <w:rsid w:val="0099022D"/>
    <w:rsid w:val="00990660"/>
    <w:rsid w:val="0099078C"/>
    <w:rsid w:val="00990A5B"/>
    <w:rsid w:val="00990B48"/>
    <w:rsid w:val="00990DAB"/>
    <w:rsid w:val="00990DC9"/>
    <w:rsid w:val="00990DF6"/>
    <w:rsid w:val="00990E95"/>
    <w:rsid w:val="00991336"/>
    <w:rsid w:val="0099163A"/>
    <w:rsid w:val="00991D03"/>
    <w:rsid w:val="009922C6"/>
    <w:rsid w:val="0099268D"/>
    <w:rsid w:val="00992DD5"/>
    <w:rsid w:val="0099312D"/>
    <w:rsid w:val="00993217"/>
    <w:rsid w:val="00993A71"/>
    <w:rsid w:val="00994146"/>
    <w:rsid w:val="009943FD"/>
    <w:rsid w:val="0099463E"/>
    <w:rsid w:val="00994738"/>
    <w:rsid w:val="00994929"/>
    <w:rsid w:val="009949BC"/>
    <w:rsid w:val="009949EF"/>
    <w:rsid w:val="00995256"/>
    <w:rsid w:val="009958A5"/>
    <w:rsid w:val="00995E48"/>
    <w:rsid w:val="009960BB"/>
    <w:rsid w:val="009961FF"/>
    <w:rsid w:val="009967C1"/>
    <w:rsid w:val="00996FD2"/>
    <w:rsid w:val="009973A2"/>
    <w:rsid w:val="0099780C"/>
    <w:rsid w:val="00997E22"/>
    <w:rsid w:val="00997FB5"/>
    <w:rsid w:val="009A04BF"/>
    <w:rsid w:val="009A0514"/>
    <w:rsid w:val="009A07AF"/>
    <w:rsid w:val="009A0AC8"/>
    <w:rsid w:val="009A1005"/>
    <w:rsid w:val="009A12D9"/>
    <w:rsid w:val="009A1B4E"/>
    <w:rsid w:val="009A1C7F"/>
    <w:rsid w:val="009A1EC8"/>
    <w:rsid w:val="009A2503"/>
    <w:rsid w:val="009A27AD"/>
    <w:rsid w:val="009A2997"/>
    <w:rsid w:val="009A2AEB"/>
    <w:rsid w:val="009A2DA0"/>
    <w:rsid w:val="009A2FAA"/>
    <w:rsid w:val="009A3615"/>
    <w:rsid w:val="009A446A"/>
    <w:rsid w:val="009A46D1"/>
    <w:rsid w:val="009A4967"/>
    <w:rsid w:val="009A496B"/>
    <w:rsid w:val="009A4BC9"/>
    <w:rsid w:val="009A4CC8"/>
    <w:rsid w:val="009A4D1A"/>
    <w:rsid w:val="009A4F1E"/>
    <w:rsid w:val="009A52E3"/>
    <w:rsid w:val="009A53D6"/>
    <w:rsid w:val="009A5C0A"/>
    <w:rsid w:val="009A5DF0"/>
    <w:rsid w:val="009A65F8"/>
    <w:rsid w:val="009A66F5"/>
    <w:rsid w:val="009A7289"/>
    <w:rsid w:val="009A7333"/>
    <w:rsid w:val="009A7546"/>
    <w:rsid w:val="009A756E"/>
    <w:rsid w:val="009A7823"/>
    <w:rsid w:val="009A7AF2"/>
    <w:rsid w:val="009A7B9C"/>
    <w:rsid w:val="009B014F"/>
    <w:rsid w:val="009B0231"/>
    <w:rsid w:val="009B0398"/>
    <w:rsid w:val="009B0656"/>
    <w:rsid w:val="009B0815"/>
    <w:rsid w:val="009B0BC3"/>
    <w:rsid w:val="009B0CB8"/>
    <w:rsid w:val="009B1048"/>
    <w:rsid w:val="009B1761"/>
    <w:rsid w:val="009B1B0E"/>
    <w:rsid w:val="009B1ECF"/>
    <w:rsid w:val="009B1EF9"/>
    <w:rsid w:val="009B231E"/>
    <w:rsid w:val="009B2565"/>
    <w:rsid w:val="009B256B"/>
    <w:rsid w:val="009B27A8"/>
    <w:rsid w:val="009B289F"/>
    <w:rsid w:val="009B2BD7"/>
    <w:rsid w:val="009B3345"/>
    <w:rsid w:val="009B43D3"/>
    <w:rsid w:val="009B47F3"/>
    <w:rsid w:val="009B4AB0"/>
    <w:rsid w:val="009B4C67"/>
    <w:rsid w:val="009B51B2"/>
    <w:rsid w:val="009B54DA"/>
    <w:rsid w:val="009B562B"/>
    <w:rsid w:val="009B59CD"/>
    <w:rsid w:val="009B59F1"/>
    <w:rsid w:val="009B5BAE"/>
    <w:rsid w:val="009B5F92"/>
    <w:rsid w:val="009B6373"/>
    <w:rsid w:val="009B63EB"/>
    <w:rsid w:val="009B7081"/>
    <w:rsid w:val="009B7214"/>
    <w:rsid w:val="009C015F"/>
    <w:rsid w:val="009C04AA"/>
    <w:rsid w:val="009C0545"/>
    <w:rsid w:val="009C09F5"/>
    <w:rsid w:val="009C0A3A"/>
    <w:rsid w:val="009C0D76"/>
    <w:rsid w:val="009C16EA"/>
    <w:rsid w:val="009C1FDD"/>
    <w:rsid w:val="009C2017"/>
    <w:rsid w:val="009C21B9"/>
    <w:rsid w:val="009C21D7"/>
    <w:rsid w:val="009C2316"/>
    <w:rsid w:val="009C27E0"/>
    <w:rsid w:val="009C33A7"/>
    <w:rsid w:val="009C3F47"/>
    <w:rsid w:val="009C44AC"/>
    <w:rsid w:val="009C4AF5"/>
    <w:rsid w:val="009C4B31"/>
    <w:rsid w:val="009C50EA"/>
    <w:rsid w:val="009C5879"/>
    <w:rsid w:val="009C5CD5"/>
    <w:rsid w:val="009C5D25"/>
    <w:rsid w:val="009C6012"/>
    <w:rsid w:val="009C6246"/>
    <w:rsid w:val="009C6B6D"/>
    <w:rsid w:val="009C737A"/>
    <w:rsid w:val="009C75BE"/>
    <w:rsid w:val="009C76F9"/>
    <w:rsid w:val="009D011D"/>
    <w:rsid w:val="009D0458"/>
    <w:rsid w:val="009D04ED"/>
    <w:rsid w:val="009D0919"/>
    <w:rsid w:val="009D0F0B"/>
    <w:rsid w:val="009D1552"/>
    <w:rsid w:val="009D1A21"/>
    <w:rsid w:val="009D1A8D"/>
    <w:rsid w:val="009D1ADD"/>
    <w:rsid w:val="009D21C5"/>
    <w:rsid w:val="009D21F7"/>
    <w:rsid w:val="009D2778"/>
    <w:rsid w:val="009D295C"/>
    <w:rsid w:val="009D2DDA"/>
    <w:rsid w:val="009D2E69"/>
    <w:rsid w:val="009D2EA5"/>
    <w:rsid w:val="009D306D"/>
    <w:rsid w:val="009D32A7"/>
    <w:rsid w:val="009D3777"/>
    <w:rsid w:val="009D3FAC"/>
    <w:rsid w:val="009D4461"/>
    <w:rsid w:val="009D48FB"/>
    <w:rsid w:val="009D5102"/>
    <w:rsid w:val="009D5947"/>
    <w:rsid w:val="009D5E1D"/>
    <w:rsid w:val="009D5F63"/>
    <w:rsid w:val="009D63B0"/>
    <w:rsid w:val="009D655C"/>
    <w:rsid w:val="009D6666"/>
    <w:rsid w:val="009D68A6"/>
    <w:rsid w:val="009D6AB9"/>
    <w:rsid w:val="009D6C60"/>
    <w:rsid w:val="009D7C6E"/>
    <w:rsid w:val="009D7D33"/>
    <w:rsid w:val="009E0236"/>
    <w:rsid w:val="009E0550"/>
    <w:rsid w:val="009E096C"/>
    <w:rsid w:val="009E0ADC"/>
    <w:rsid w:val="009E0C24"/>
    <w:rsid w:val="009E1165"/>
    <w:rsid w:val="009E15B4"/>
    <w:rsid w:val="009E1862"/>
    <w:rsid w:val="009E1BE9"/>
    <w:rsid w:val="009E1C72"/>
    <w:rsid w:val="009E242C"/>
    <w:rsid w:val="009E2831"/>
    <w:rsid w:val="009E2AC6"/>
    <w:rsid w:val="009E2BBC"/>
    <w:rsid w:val="009E2BDC"/>
    <w:rsid w:val="009E36E5"/>
    <w:rsid w:val="009E3C23"/>
    <w:rsid w:val="009E42C7"/>
    <w:rsid w:val="009E4307"/>
    <w:rsid w:val="009E430A"/>
    <w:rsid w:val="009E4A33"/>
    <w:rsid w:val="009E4DA3"/>
    <w:rsid w:val="009E4EA3"/>
    <w:rsid w:val="009E51B9"/>
    <w:rsid w:val="009E555A"/>
    <w:rsid w:val="009E5710"/>
    <w:rsid w:val="009E6031"/>
    <w:rsid w:val="009E627C"/>
    <w:rsid w:val="009E6890"/>
    <w:rsid w:val="009E6EA4"/>
    <w:rsid w:val="009E779B"/>
    <w:rsid w:val="009E7EC2"/>
    <w:rsid w:val="009F02E0"/>
    <w:rsid w:val="009F04B7"/>
    <w:rsid w:val="009F059A"/>
    <w:rsid w:val="009F05E5"/>
    <w:rsid w:val="009F0789"/>
    <w:rsid w:val="009F0988"/>
    <w:rsid w:val="009F0B16"/>
    <w:rsid w:val="009F0C42"/>
    <w:rsid w:val="009F0EF2"/>
    <w:rsid w:val="009F13D4"/>
    <w:rsid w:val="009F1DFC"/>
    <w:rsid w:val="009F1E3C"/>
    <w:rsid w:val="009F242C"/>
    <w:rsid w:val="009F2E67"/>
    <w:rsid w:val="009F3375"/>
    <w:rsid w:val="009F35E0"/>
    <w:rsid w:val="009F3C0C"/>
    <w:rsid w:val="009F3C9C"/>
    <w:rsid w:val="009F3CB8"/>
    <w:rsid w:val="009F4002"/>
    <w:rsid w:val="009F4719"/>
    <w:rsid w:val="009F5039"/>
    <w:rsid w:val="009F5421"/>
    <w:rsid w:val="009F67C8"/>
    <w:rsid w:val="009F6922"/>
    <w:rsid w:val="009F6C19"/>
    <w:rsid w:val="009F6D8E"/>
    <w:rsid w:val="009F726D"/>
    <w:rsid w:val="009F72FB"/>
    <w:rsid w:val="009F79F2"/>
    <w:rsid w:val="009F7FEA"/>
    <w:rsid w:val="00A004C5"/>
    <w:rsid w:val="00A00567"/>
    <w:rsid w:val="00A01572"/>
    <w:rsid w:val="00A015CE"/>
    <w:rsid w:val="00A0198C"/>
    <w:rsid w:val="00A01A4E"/>
    <w:rsid w:val="00A01A99"/>
    <w:rsid w:val="00A01D2A"/>
    <w:rsid w:val="00A01F9E"/>
    <w:rsid w:val="00A02436"/>
    <w:rsid w:val="00A02536"/>
    <w:rsid w:val="00A02769"/>
    <w:rsid w:val="00A02AA4"/>
    <w:rsid w:val="00A02AC6"/>
    <w:rsid w:val="00A03201"/>
    <w:rsid w:val="00A033BE"/>
    <w:rsid w:val="00A0356D"/>
    <w:rsid w:val="00A03F16"/>
    <w:rsid w:val="00A04CA1"/>
    <w:rsid w:val="00A056B7"/>
    <w:rsid w:val="00A05AEC"/>
    <w:rsid w:val="00A05CD3"/>
    <w:rsid w:val="00A05E7C"/>
    <w:rsid w:val="00A0610E"/>
    <w:rsid w:val="00A06988"/>
    <w:rsid w:val="00A06CB2"/>
    <w:rsid w:val="00A07211"/>
    <w:rsid w:val="00A0745E"/>
    <w:rsid w:val="00A1064A"/>
    <w:rsid w:val="00A10B96"/>
    <w:rsid w:val="00A10C9C"/>
    <w:rsid w:val="00A1105C"/>
    <w:rsid w:val="00A111D6"/>
    <w:rsid w:val="00A11280"/>
    <w:rsid w:val="00A1157F"/>
    <w:rsid w:val="00A117A6"/>
    <w:rsid w:val="00A11807"/>
    <w:rsid w:val="00A1203C"/>
    <w:rsid w:val="00A1220E"/>
    <w:rsid w:val="00A122D2"/>
    <w:rsid w:val="00A12392"/>
    <w:rsid w:val="00A1291F"/>
    <w:rsid w:val="00A12AA0"/>
    <w:rsid w:val="00A12F05"/>
    <w:rsid w:val="00A13D64"/>
    <w:rsid w:val="00A140BE"/>
    <w:rsid w:val="00A14113"/>
    <w:rsid w:val="00A146C0"/>
    <w:rsid w:val="00A14B98"/>
    <w:rsid w:val="00A14F60"/>
    <w:rsid w:val="00A15032"/>
    <w:rsid w:val="00A151D3"/>
    <w:rsid w:val="00A15B42"/>
    <w:rsid w:val="00A16043"/>
    <w:rsid w:val="00A161AB"/>
    <w:rsid w:val="00A1760C"/>
    <w:rsid w:val="00A1765E"/>
    <w:rsid w:val="00A17682"/>
    <w:rsid w:val="00A17A6E"/>
    <w:rsid w:val="00A17B15"/>
    <w:rsid w:val="00A17FB4"/>
    <w:rsid w:val="00A20121"/>
    <w:rsid w:val="00A20873"/>
    <w:rsid w:val="00A20A27"/>
    <w:rsid w:val="00A20CF6"/>
    <w:rsid w:val="00A20E20"/>
    <w:rsid w:val="00A2153C"/>
    <w:rsid w:val="00A21592"/>
    <w:rsid w:val="00A215AF"/>
    <w:rsid w:val="00A21AA1"/>
    <w:rsid w:val="00A21C6C"/>
    <w:rsid w:val="00A22313"/>
    <w:rsid w:val="00A2254B"/>
    <w:rsid w:val="00A22586"/>
    <w:rsid w:val="00A22ED4"/>
    <w:rsid w:val="00A234AF"/>
    <w:rsid w:val="00A235D9"/>
    <w:rsid w:val="00A2399A"/>
    <w:rsid w:val="00A23CD9"/>
    <w:rsid w:val="00A24094"/>
    <w:rsid w:val="00A2434E"/>
    <w:rsid w:val="00A245D9"/>
    <w:rsid w:val="00A247FC"/>
    <w:rsid w:val="00A24911"/>
    <w:rsid w:val="00A24C9A"/>
    <w:rsid w:val="00A2547D"/>
    <w:rsid w:val="00A25848"/>
    <w:rsid w:val="00A259E5"/>
    <w:rsid w:val="00A25A51"/>
    <w:rsid w:val="00A25BB1"/>
    <w:rsid w:val="00A25D57"/>
    <w:rsid w:val="00A26283"/>
    <w:rsid w:val="00A264F0"/>
    <w:rsid w:val="00A26B61"/>
    <w:rsid w:val="00A27591"/>
    <w:rsid w:val="00A27847"/>
    <w:rsid w:val="00A27CEA"/>
    <w:rsid w:val="00A30908"/>
    <w:rsid w:val="00A3109D"/>
    <w:rsid w:val="00A31946"/>
    <w:rsid w:val="00A321DF"/>
    <w:rsid w:val="00A3248B"/>
    <w:rsid w:val="00A3325A"/>
    <w:rsid w:val="00A3344F"/>
    <w:rsid w:val="00A3394E"/>
    <w:rsid w:val="00A34164"/>
    <w:rsid w:val="00A34935"/>
    <w:rsid w:val="00A3493B"/>
    <w:rsid w:val="00A349C6"/>
    <w:rsid w:val="00A349E7"/>
    <w:rsid w:val="00A34A20"/>
    <w:rsid w:val="00A35537"/>
    <w:rsid w:val="00A35995"/>
    <w:rsid w:val="00A36101"/>
    <w:rsid w:val="00A362CF"/>
    <w:rsid w:val="00A362D3"/>
    <w:rsid w:val="00A3653A"/>
    <w:rsid w:val="00A367C2"/>
    <w:rsid w:val="00A36838"/>
    <w:rsid w:val="00A36859"/>
    <w:rsid w:val="00A369EE"/>
    <w:rsid w:val="00A36B7B"/>
    <w:rsid w:val="00A37895"/>
    <w:rsid w:val="00A3795B"/>
    <w:rsid w:val="00A400BA"/>
    <w:rsid w:val="00A407E3"/>
    <w:rsid w:val="00A415F8"/>
    <w:rsid w:val="00A4185B"/>
    <w:rsid w:val="00A42127"/>
    <w:rsid w:val="00A42BEE"/>
    <w:rsid w:val="00A43116"/>
    <w:rsid w:val="00A436D0"/>
    <w:rsid w:val="00A43C5F"/>
    <w:rsid w:val="00A4458E"/>
    <w:rsid w:val="00A4487F"/>
    <w:rsid w:val="00A4526F"/>
    <w:rsid w:val="00A454F3"/>
    <w:rsid w:val="00A458DB"/>
    <w:rsid w:val="00A45B92"/>
    <w:rsid w:val="00A45D52"/>
    <w:rsid w:val="00A46AA5"/>
    <w:rsid w:val="00A46DB6"/>
    <w:rsid w:val="00A470DB"/>
    <w:rsid w:val="00A47B0E"/>
    <w:rsid w:val="00A47BE3"/>
    <w:rsid w:val="00A47D5A"/>
    <w:rsid w:val="00A47E0E"/>
    <w:rsid w:val="00A50023"/>
    <w:rsid w:val="00A50029"/>
    <w:rsid w:val="00A500AB"/>
    <w:rsid w:val="00A502BC"/>
    <w:rsid w:val="00A50F8D"/>
    <w:rsid w:val="00A510A8"/>
    <w:rsid w:val="00A510C4"/>
    <w:rsid w:val="00A516F4"/>
    <w:rsid w:val="00A519B4"/>
    <w:rsid w:val="00A51E23"/>
    <w:rsid w:val="00A51E26"/>
    <w:rsid w:val="00A52220"/>
    <w:rsid w:val="00A523B9"/>
    <w:rsid w:val="00A5263F"/>
    <w:rsid w:val="00A52B1B"/>
    <w:rsid w:val="00A52BD0"/>
    <w:rsid w:val="00A53192"/>
    <w:rsid w:val="00A5363A"/>
    <w:rsid w:val="00A5391C"/>
    <w:rsid w:val="00A53F67"/>
    <w:rsid w:val="00A541FB"/>
    <w:rsid w:val="00A54537"/>
    <w:rsid w:val="00A54AFA"/>
    <w:rsid w:val="00A55EF6"/>
    <w:rsid w:val="00A5601E"/>
    <w:rsid w:val="00A564CB"/>
    <w:rsid w:val="00A56E20"/>
    <w:rsid w:val="00A57256"/>
    <w:rsid w:val="00A57444"/>
    <w:rsid w:val="00A577B8"/>
    <w:rsid w:val="00A57858"/>
    <w:rsid w:val="00A57ABB"/>
    <w:rsid w:val="00A57B13"/>
    <w:rsid w:val="00A57B46"/>
    <w:rsid w:val="00A57B48"/>
    <w:rsid w:val="00A57BD2"/>
    <w:rsid w:val="00A57CA5"/>
    <w:rsid w:val="00A601A0"/>
    <w:rsid w:val="00A603A9"/>
    <w:rsid w:val="00A603F3"/>
    <w:rsid w:val="00A6071A"/>
    <w:rsid w:val="00A61401"/>
    <w:rsid w:val="00A615AD"/>
    <w:rsid w:val="00A618DE"/>
    <w:rsid w:val="00A61992"/>
    <w:rsid w:val="00A61D81"/>
    <w:rsid w:val="00A61EF1"/>
    <w:rsid w:val="00A6243C"/>
    <w:rsid w:val="00A624EC"/>
    <w:rsid w:val="00A62C7A"/>
    <w:rsid w:val="00A62EA3"/>
    <w:rsid w:val="00A636DA"/>
    <w:rsid w:val="00A636FF"/>
    <w:rsid w:val="00A63AAB"/>
    <w:rsid w:val="00A64904"/>
    <w:rsid w:val="00A64AB0"/>
    <w:rsid w:val="00A65070"/>
    <w:rsid w:val="00A65797"/>
    <w:rsid w:val="00A65986"/>
    <w:rsid w:val="00A65B1A"/>
    <w:rsid w:val="00A65C16"/>
    <w:rsid w:val="00A65D4F"/>
    <w:rsid w:val="00A65EFB"/>
    <w:rsid w:val="00A66206"/>
    <w:rsid w:val="00A662D2"/>
    <w:rsid w:val="00A662EB"/>
    <w:rsid w:val="00A66482"/>
    <w:rsid w:val="00A66690"/>
    <w:rsid w:val="00A66765"/>
    <w:rsid w:val="00A66C1A"/>
    <w:rsid w:val="00A66DF8"/>
    <w:rsid w:val="00A66F0F"/>
    <w:rsid w:val="00A67940"/>
    <w:rsid w:val="00A67D0D"/>
    <w:rsid w:val="00A67DBE"/>
    <w:rsid w:val="00A67E54"/>
    <w:rsid w:val="00A67F15"/>
    <w:rsid w:val="00A70057"/>
    <w:rsid w:val="00A7020E"/>
    <w:rsid w:val="00A7075B"/>
    <w:rsid w:val="00A70ABF"/>
    <w:rsid w:val="00A70F32"/>
    <w:rsid w:val="00A70F5A"/>
    <w:rsid w:val="00A7168F"/>
    <w:rsid w:val="00A71B03"/>
    <w:rsid w:val="00A72293"/>
    <w:rsid w:val="00A7236E"/>
    <w:rsid w:val="00A72B6F"/>
    <w:rsid w:val="00A72C2F"/>
    <w:rsid w:val="00A73B19"/>
    <w:rsid w:val="00A73E6A"/>
    <w:rsid w:val="00A74164"/>
    <w:rsid w:val="00A741C3"/>
    <w:rsid w:val="00A75A81"/>
    <w:rsid w:val="00A75BB1"/>
    <w:rsid w:val="00A75E58"/>
    <w:rsid w:val="00A763AF"/>
    <w:rsid w:val="00A76999"/>
    <w:rsid w:val="00A76D4C"/>
    <w:rsid w:val="00A77229"/>
    <w:rsid w:val="00A77296"/>
    <w:rsid w:val="00A7775C"/>
    <w:rsid w:val="00A77FF0"/>
    <w:rsid w:val="00A8011D"/>
    <w:rsid w:val="00A80814"/>
    <w:rsid w:val="00A80AE1"/>
    <w:rsid w:val="00A80E33"/>
    <w:rsid w:val="00A817F6"/>
    <w:rsid w:val="00A8222A"/>
    <w:rsid w:val="00A82345"/>
    <w:rsid w:val="00A82E74"/>
    <w:rsid w:val="00A82FAE"/>
    <w:rsid w:val="00A83CF0"/>
    <w:rsid w:val="00A83DAC"/>
    <w:rsid w:val="00A84097"/>
    <w:rsid w:val="00A844E0"/>
    <w:rsid w:val="00A84622"/>
    <w:rsid w:val="00A846E9"/>
    <w:rsid w:val="00A84977"/>
    <w:rsid w:val="00A84B1D"/>
    <w:rsid w:val="00A84E11"/>
    <w:rsid w:val="00A8552F"/>
    <w:rsid w:val="00A85B1E"/>
    <w:rsid w:val="00A85C0F"/>
    <w:rsid w:val="00A85E03"/>
    <w:rsid w:val="00A86061"/>
    <w:rsid w:val="00A86313"/>
    <w:rsid w:val="00A863A4"/>
    <w:rsid w:val="00A865C6"/>
    <w:rsid w:val="00A86F05"/>
    <w:rsid w:val="00A87684"/>
    <w:rsid w:val="00A87EFC"/>
    <w:rsid w:val="00A902AC"/>
    <w:rsid w:val="00A90A07"/>
    <w:rsid w:val="00A9119B"/>
    <w:rsid w:val="00A919CB"/>
    <w:rsid w:val="00A91ADD"/>
    <w:rsid w:val="00A92009"/>
    <w:rsid w:val="00A926AA"/>
    <w:rsid w:val="00A929D5"/>
    <w:rsid w:val="00A92DF1"/>
    <w:rsid w:val="00A92E2E"/>
    <w:rsid w:val="00A92E77"/>
    <w:rsid w:val="00A9382C"/>
    <w:rsid w:val="00A93E7D"/>
    <w:rsid w:val="00A93FAA"/>
    <w:rsid w:val="00A93FD8"/>
    <w:rsid w:val="00A941B0"/>
    <w:rsid w:val="00A94D2C"/>
    <w:rsid w:val="00A94FDE"/>
    <w:rsid w:val="00A95E83"/>
    <w:rsid w:val="00A95E97"/>
    <w:rsid w:val="00A95FF2"/>
    <w:rsid w:val="00A96269"/>
    <w:rsid w:val="00A96428"/>
    <w:rsid w:val="00A96B5A"/>
    <w:rsid w:val="00A96D92"/>
    <w:rsid w:val="00A97632"/>
    <w:rsid w:val="00AA01DC"/>
    <w:rsid w:val="00AA0248"/>
    <w:rsid w:val="00AA0337"/>
    <w:rsid w:val="00AA0F49"/>
    <w:rsid w:val="00AA1055"/>
    <w:rsid w:val="00AA12DE"/>
    <w:rsid w:val="00AA13F3"/>
    <w:rsid w:val="00AA2447"/>
    <w:rsid w:val="00AA2733"/>
    <w:rsid w:val="00AA2C29"/>
    <w:rsid w:val="00AA2E29"/>
    <w:rsid w:val="00AA30DB"/>
    <w:rsid w:val="00AA37CA"/>
    <w:rsid w:val="00AA38A2"/>
    <w:rsid w:val="00AA3A8F"/>
    <w:rsid w:val="00AA464D"/>
    <w:rsid w:val="00AA4BD9"/>
    <w:rsid w:val="00AA51AB"/>
    <w:rsid w:val="00AA52E3"/>
    <w:rsid w:val="00AA53A5"/>
    <w:rsid w:val="00AA54E5"/>
    <w:rsid w:val="00AA561D"/>
    <w:rsid w:val="00AA5771"/>
    <w:rsid w:val="00AA6A69"/>
    <w:rsid w:val="00AA6D32"/>
    <w:rsid w:val="00AA6DDB"/>
    <w:rsid w:val="00AA6FA3"/>
    <w:rsid w:val="00AA756C"/>
    <w:rsid w:val="00AA76AD"/>
    <w:rsid w:val="00AA78A9"/>
    <w:rsid w:val="00AB0298"/>
    <w:rsid w:val="00AB04D5"/>
    <w:rsid w:val="00AB0C4A"/>
    <w:rsid w:val="00AB0CDF"/>
    <w:rsid w:val="00AB0EBF"/>
    <w:rsid w:val="00AB180E"/>
    <w:rsid w:val="00AB1B18"/>
    <w:rsid w:val="00AB215B"/>
    <w:rsid w:val="00AB2691"/>
    <w:rsid w:val="00AB26E1"/>
    <w:rsid w:val="00AB27B7"/>
    <w:rsid w:val="00AB292D"/>
    <w:rsid w:val="00AB3452"/>
    <w:rsid w:val="00AB3469"/>
    <w:rsid w:val="00AB408F"/>
    <w:rsid w:val="00AB4D2D"/>
    <w:rsid w:val="00AB514A"/>
    <w:rsid w:val="00AB5CDA"/>
    <w:rsid w:val="00AB5DD8"/>
    <w:rsid w:val="00AB60CE"/>
    <w:rsid w:val="00AB6256"/>
    <w:rsid w:val="00AB6D69"/>
    <w:rsid w:val="00AB6D9C"/>
    <w:rsid w:val="00AB6DA7"/>
    <w:rsid w:val="00AB6DDC"/>
    <w:rsid w:val="00AB6ECD"/>
    <w:rsid w:val="00AB76B3"/>
    <w:rsid w:val="00AB7811"/>
    <w:rsid w:val="00AB7846"/>
    <w:rsid w:val="00AB7AD4"/>
    <w:rsid w:val="00AB7CD0"/>
    <w:rsid w:val="00AC028A"/>
    <w:rsid w:val="00AC03C9"/>
    <w:rsid w:val="00AC0623"/>
    <w:rsid w:val="00AC06B3"/>
    <w:rsid w:val="00AC0800"/>
    <w:rsid w:val="00AC098B"/>
    <w:rsid w:val="00AC0A92"/>
    <w:rsid w:val="00AC0B91"/>
    <w:rsid w:val="00AC0BFD"/>
    <w:rsid w:val="00AC0CC9"/>
    <w:rsid w:val="00AC0D75"/>
    <w:rsid w:val="00AC10F3"/>
    <w:rsid w:val="00AC153C"/>
    <w:rsid w:val="00AC2F1B"/>
    <w:rsid w:val="00AC3325"/>
    <w:rsid w:val="00AC393C"/>
    <w:rsid w:val="00AC3A8F"/>
    <w:rsid w:val="00AC4173"/>
    <w:rsid w:val="00AC4C61"/>
    <w:rsid w:val="00AC528C"/>
    <w:rsid w:val="00AC569D"/>
    <w:rsid w:val="00AC57E8"/>
    <w:rsid w:val="00AC5921"/>
    <w:rsid w:val="00AC6141"/>
    <w:rsid w:val="00AC682E"/>
    <w:rsid w:val="00AC6886"/>
    <w:rsid w:val="00AC6B52"/>
    <w:rsid w:val="00AC6C20"/>
    <w:rsid w:val="00AC701A"/>
    <w:rsid w:val="00AC7A80"/>
    <w:rsid w:val="00AC7C4D"/>
    <w:rsid w:val="00AD049B"/>
    <w:rsid w:val="00AD0948"/>
    <w:rsid w:val="00AD0B24"/>
    <w:rsid w:val="00AD0BDC"/>
    <w:rsid w:val="00AD0CCD"/>
    <w:rsid w:val="00AD0DD1"/>
    <w:rsid w:val="00AD152B"/>
    <w:rsid w:val="00AD1BAC"/>
    <w:rsid w:val="00AD1E39"/>
    <w:rsid w:val="00AD1ECE"/>
    <w:rsid w:val="00AD235D"/>
    <w:rsid w:val="00AD2CB0"/>
    <w:rsid w:val="00AD341D"/>
    <w:rsid w:val="00AD3473"/>
    <w:rsid w:val="00AD3993"/>
    <w:rsid w:val="00AD3B76"/>
    <w:rsid w:val="00AD3C3A"/>
    <w:rsid w:val="00AD3D72"/>
    <w:rsid w:val="00AD4390"/>
    <w:rsid w:val="00AD4930"/>
    <w:rsid w:val="00AD4C7E"/>
    <w:rsid w:val="00AD4D7A"/>
    <w:rsid w:val="00AD4F69"/>
    <w:rsid w:val="00AD5134"/>
    <w:rsid w:val="00AD5198"/>
    <w:rsid w:val="00AD5704"/>
    <w:rsid w:val="00AD5ACE"/>
    <w:rsid w:val="00AD5B75"/>
    <w:rsid w:val="00AD641B"/>
    <w:rsid w:val="00AD6F22"/>
    <w:rsid w:val="00AD7169"/>
    <w:rsid w:val="00AD76EC"/>
    <w:rsid w:val="00AD79F1"/>
    <w:rsid w:val="00AD7D75"/>
    <w:rsid w:val="00AE033B"/>
    <w:rsid w:val="00AE042B"/>
    <w:rsid w:val="00AE04CF"/>
    <w:rsid w:val="00AE0515"/>
    <w:rsid w:val="00AE0704"/>
    <w:rsid w:val="00AE09DE"/>
    <w:rsid w:val="00AE1515"/>
    <w:rsid w:val="00AE15AA"/>
    <w:rsid w:val="00AE1609"/>
    <w:rsid w:val="00AE182E"/>
    <w:rsid w:val="00AE1D25"/>
    <w:rsid w:val="00AE1DDF"/>
    <w:rsid w:val="00AE205A"/>
    <w:rsid w:val="00AE25D5"/>
    <w:rsid w:val="00AE25E3"/>
    <w:rsid w:val="00AE26A3"/>
    <w:rsid w:val="00AE2755"/>
    <w:rsid w:val="00AE2A0F"/>
    <w:rsid w:val="00AE2BA3"/>
    <w:rsid w:val="00AE2CAA"/>
    <w:rsid w:val="00AE3E07"/>
    <w:rsid w:val="00AE4668"/>
    <w:rsid w:val="00AE46E7"/>
    <w:rsid w:val="00AE487F"/>
    <w:rsid w:val="00AE48A8"/>
    <w:rsid w:val="00AE494E"/>
    <w:rsid w:val="00AE57B5"/>
    <w:rsid w:val="00AE5FD7"/>
    <w:rsid w:val="00AE620D"/>
    <w:rsid w:val="00AE621B"/>
    <w:rsid w:val="00AE62B3"/>
    <w:rsid w:val="00AE6D27"/>
    <w:rsid w:val="00AE704C"/>
    <w:rsid w:val="00AE7BF9"/>
    <w:rsid w:val="00AE7CB3"/>
    <w:rsid w:val="00AF0C5A"/>
    <w:rsid w:val="00AF169F"/>
    <w:rsid w:val="00AF276C"/>
    <w:rsid w:val="00AF28CC"/>
    <w:rsid w:val="00AF2A1D"/>
    <w:rsid w:val="00AF2F2B"/>
    <w:rsid w:val="00AF335D"/>
    <w:rsid w:val="00AF353C"/>
    <w:rsid w:val="00AF3A63"/>
    <w:rsid w:val="00AF3AC4"/>
    <w:rsid w:val="00AF4082"/>
    <w:rsid w:val="00AF4108"/>
    <w:rsid w:val="00AF4559"/>
    <w:rsid w:val="00AF46B7"/>
    <w:rsid w:val="00AF47D1"/>
    <w:rsid w:val="00AF4C17"/>
    <w:rsid w:val="00AF4D72"/>
    <w:rsid w:val="00AF4EB7"/>
    <w:rsid w:val="00AF5062"/>
    <w:rsid w:val="00AF5162"/>
    <w:rsid w:val="00AF54A6"/>
    <w:rsid w:val="00AF5BAD"/>
    <w:rsid w:val="00AF7093"/>
    <w:rsid w:val="00AF70B3"/>
    <w:rsid w:val="00AF7714"/>
    <w:rsid w:val="00AF78DC"/>
    <w:rsid w:val="00B0060D"/>
    <w:rsid w:val="00B00634"/>
    <w:rsid w:val="00B00C01"/>
    <w:rsid w:val="00B00D0C"/>
    <w:rsid w:val="00B00F85"/>
    <w:rsid w:val="00B01689"/>
    <w:rsid w:val="00B019DD"/>
    <w:rsid w:val="00B01CFA"/>
    <w:rsid w:val="00B01E3E"/>
    <w:rsid w:val="00B01EF5"/>
    <w:rsid w:val="00B022BF"/>
    <w:rsid w:val="00B0230C"/>
    <w:rsid w:val="00B0235E"/>
    <w:rsid w:val="00B02649"/>
    <w:rsid w:val="00B029CE"/>
    <w:rsid w:val="00B02BBD"/>
    <w:rsid w:val="00B02DF3"/>
    <w:rsid w:val="00B03696"/>
    <w:rsid w:val="00B03A84"/>
    <w:rsid w:val="00B0444F"/>
    <w:rsid w:val="00B04700"/>
    <w:rsid w:val="00B04F45"/>
    <w:rsid w:val="00B054EF"/>
    <w:rsid w:val="00B06133"/>
    <w:rsid w:val="00B065C9"/>
    <w:rsid w:val="00B0679F"/>
    <w:rsid w:val="00B068C0"/>
    <w:rsid w:val="00B06BA3"/>
    <w:rsid w:val="00B06D2D"/>
    <w:rsid w:val="00B103F2"/>
    <w:rsid w:val="00B10502"/>
    <w:rsid w:val="00B10895"/>
    <w:rsid w:val="00B10BE3"/>
    <w:rsid w:val="00B1118B"/>
    <w:rsid w:val="00B11623"/>
    <w:rsid w:val="00B11970"/>
    <w:rsid w:val="00B11B2E"/>
    <w:rsid w:val="00B11CCA"/>
    <w:rsid w:val="00B11FA9"/>
    <w:rsid w:val="00B12AE0"/>
    <w:rsid w:val="00B12FB0"/>
    <w:rsid w:val="00B130BA"/>
    <w:rsid w:val="00B1311B"/>
    <w:rsid w:val="00B13260"/>
    <w:rsid w:val="00B132E6"/>
    <w:rsid w:val="00B1358E"/>
    <w:rsid w:val="00B13F12"/>
    <w:rsid w:val="00B13F27"/>
    <w:rsid w:val="00B13FEA"/>
    <w:rsid w:val="00B14068"/>
    <w:rsid w:val="00B140E9"/>
    <w:rsid w:val="00B14636"/>
    <w:rsid w:val="00B14D62"/>
    <w:rsid w:val="00B14E0B"/>
    <w:rsid w:val="00B152FF"/>
    <w:rsid w:val="00B155CC"/>
    <w:rsid w:val="00B1573A"/>
    <w:rsid w:val="00B15864"/>
    <w:rsid w:val="00B15C01"/>
    <w:rsid w:val="00B1767C"/>
    <w:rsid w:val="00B203A6"/>
    <w:rsid w:val="00B206BD"/>
    <w:rsid w:val="00B20704"/>
    <w:rsid w:val="00B20FD0"/>
    <w:rsid w:val="00B211E1"/>
    <w:rsid w:val="00B215D1"/>
    <w:rsid w:val="00B21649"/>
    <w:rsid w:val="00B21792"/>
    <w:rsid w:val="00B21B2F"/>
    <w:rsid w:val="00B22118"/>
    <w:rsid w:val="00B2288F"/>
    <w:rsid w:val="00B23698"/>
    <w:rsid w:val="00B23B52"/>
    <w:rsid w:val="00B23BC4"/>
    <w:rsid w:val="00B23C4C"/>
    <w:rsid w:val="00B24004"/>
    <w:rsid w:val="00B24314"/>
    <w:rsid w:val="00B24673"/>
    <w:rsid w:val="00B24954"/>
    <w:rsid w:val="00B24B29"/>
    <w:rsid w:val="00B24CFB"/>
    <w:rsid w:val="00B24F9E"/>
    <w:rsid w:val="00B254CC"/>
    <w:rsid w:val="00B25732"/>
    <w:rsid w:val="00B258DC"/>
    <w:rsid w:val="00B25F13"/>
    <w:rsid w:val="00B26568"/>
    <w:rsid w:val="00B26A7C"/>
    <w:rsid w:val="00B26BAA"/>
    <w:rsid w:val="00B26E73"/>
    <w:rsid w:val="00B2762C"/>
    <w:rsid w:val="00B2782B"/>
    <w:rsid w:val="00B278D5"/>
    <w:rsid w:val="00B2793C"/>
    <w:rsid w:val="00B27AC2"/>
    <w:rsid w:val="00B27B8B"/>
    <w:rsid w:val="00B27C4E"/>
    <w:rsid w:val="00B27EC2"/>
    <w:rsid w:val="00B3014B"/>
    <w:rsid w:val="00B30941"/>
    <w:rsid w:val="00B30B75"/>
    <w:rsid w:val="00B31168"/>
    <w:rsid w:val="00B31220"/>
    <w:rsid w:val="00B318BE"/>
    <w:rsid w:val="00B31A0B"/>
    <w:rsid w:val="00B323B4"/>
    <w:rsid w:val="00B32A83"/>
    <w:rsid w:val="00B32D5B"/>
    <w:rsid w:val="00B330FB"/>
    <w:rsid w:val="00B3312C"/>
    <w:rsid w:val="00B34013"/>
    <w:rsid w:val="00B34057"/>
    <w:rsid w:val="00B34065"/>
    <w:rsid w:val="00B34238"/>
    <w:rsid w:val="00B348D4"/>
    <w:rsid w:val="00B34FD1"/>
    <w:rsid w:val="00B35075"/>
    <w:rsid w:val="00B35173"/>
    <w:rsid w:val="00B3557C"/>
    <w:rsid w:val="00B359BE"/>
    <w:rsid w:val="00B359F9"/>
    <w:rsid w:val="00B35BBA"/>
    <w:rsid w:val="00B35C04"/>
    <w:rsid w:val="00B35CBC"/>
    <w:rsid w:val="00B3641F"/>
    <w:rsid w:val="00B3666A"/>
    <w:rsid w:val="00B3668B"/>
    <w:rsid w:val="00B36710"/>
    <w:rsid w:val="00B3679A"/>
    <w:rsid w:val="00B36827"/>
    <w:rsid w:val="00B36C87"/>
    <w:rsid w:val="00B36ED0"/>
    <w:rsid w:val="00B372D8"/>
    <w:rsid w:val="00B3736D"/>
    <w:rsid w:val="00B37588"/>
    <w:rsid w:val="00B3761D"/>
    <w:rsid w:val="00B37939"/>
    <w:rsid w:val="00B37B69"/>
    <w:rsid w:val="00B3E411"/>
    <w:rsid w:val="00B405B3"/>
    <w:rsid w:val="00B40D48"/>
    <w:rsid w:val="00B410A4"/>
    <w:rsid w:val="00B411EB"/>
    <w:rsid w:val="00B41350"/>
    <w:rsid w:val="00B41452"/>
    <w:rsid w:val="00B41508"/>
    <w:rsid w:val="00B41521"/>
    <w:rsid w:val="00B4161B"/>
    <w:rsid w:val="00B4174B"/>
    <w:rsid w:val="00B41BA9"/>
    <w:rsid w:val="00B41EBD"/>
    <w:rsid w:val="00B4211D"/>
    <w:rsid w:val="00B4281E"/>
    <w:rsid w:val="00B43BE2"/>
    <w:rsid w:val="00B43C90"/>
    <w:rsid w:val="00B43DFC"/>
    <w:rsid w:val="00B4453C"/>
    <w:rsid w:val="00B44A63"/>
    <w:rsid w:val="00B44A80"/>
    <w:rsid w:val="00B44AF4"/>
    <w:rsid w:val="00B44BCC"/>
    <w:rsid w:val="00B44E90"/>
    <w:rsid w:val="00B4532D"/>
    <w:rsid w:val="00B455F1"/>
    <w:rsid w:val="00B456FA"/>
    <w:rsid w:val="00B45B69"/>
    <w:rsid w:val="00B45C73"/>
    <w:rsid w:val="00B461ED"/>
    <w:rsid w:val="00B468C7"/>
    <w:rsid w:val="00B4690F"/>
    <w:rsid w:val="00B4693F"/>
    <w:rsid w:val="00B47A22"/>
    <w:rsid w:val="00B47D19"/>
    <w:rsid w:val="00B5011E"/>
    <w:rsid w:val="00B5084B"/>
    <w:rsid w:val="00B50891"/>
    <w:rsid w:val="00B50B9F"/>
    <w:rsid w:val="00B510AB"/>
    <w:rsid w:val="00B51347"/>
    <w:rsid w:val="00B5146F"/>
    <w:rsid w:val="00B51780"/>
    <w:rsid w:val="00B517C1"/>
    <w:rsid w:val="00B519E8"/>
    <w:rsid w:val="00B51A30"/>
    <w:rsid w:val="00B51B15"/>
    <w:rsid w:val="00B51C74"/>
    <w:rsid w:val="00B52229"/>
    <w:rsid w:val="00B524AF"/>
    <w:rsid w:val="00B52523"/>
    <w:rsid w:val="00B52743"/>
    <w:rsid w:val="00B52881"/>
    <w:rsid w:val="00B52D23"/>
    <w:rsid w:val="00B54552"/>
    <w:rsid w:val="00B54D19"/>
    <w:rsid w:val="00B54E1E"/>
    <w:rsid w:val="00B55459"/>
    <w:rsid w:val="00B55475"/>
    <w:rsid w:val="00B5548E"/>
    <w:rsid w:val="00B561E0"/>
    <w:rsid w:val="00B565AD"/>
    <w:rsid w:val="00B56AF6"/>
    <w:rsid w:val="00B56B0D"/>
    <w:rsid w:val="00B56CBD"/>
    <w:rsid w:val="00B56E78"/>
    <w:rsid w:val="00B5763E"/>
    <w:rsid w:val="00B5794A"/>
    <w:rsid w:val="00B57C3A"/>
    <w:rsid w:val="00B57D2D"/>
    <w:rsid w:val="00B57E06"/>
    <w:rsid w:val="00B57E94"/>
    <w:rsid w:val="00B60045"/>
    <w:rsid w:val="00B600F1"/>
    <w:rsid w:val="00B6084D"/>
    <w:rsid w:val="00B608F0"/>
    <w:rsid w:val="00B60A36"/>
    <w:rsid w:val="00B60A9A"/>
    <w:rsid w:val="00B60FC6"/>
    <w:rsid w:val="00B613A2"/>
    <w:rsid w:val="00B616B2"/>
    <w:rsid w:val="00B619AD"/>
    <w:rsid w:val="00B61DFB"/>
    <w:rsid w:val="00B6277A"/>
    <w:rsid w:val="00B62AD1"/>
    <w:rsid w:val="00B62B0B"/>
    <w:rsid w:val="00B62BDF"/>
    <w:rsid w:val="00B62C0B"/>
    <w:rsid w:val="00B640DF"/>
    <w:rsid w:val="00B64402"/>
    <w:rsid w:val="00B64625"/>
    <w:rsid w:val="00B64663"/>
    <w:rsid w:val="00B647BE"/>
    <w:rsid w:val="00B64D3C"/>
    <w:rsid w:val="00B64DAE"/>
    <w:rsid w:val="00B64ECF"/>
    <w:rsid w:val="00B66051"/>
    <w:rsid w:val="00B663DF"/>
    <w:rsid w:val="00B66573"/>
    <w:rsid w:val="00B6760D"/>
    <w:rsid w:val="00B679B6"/>
    <w:rsid w:val="00B67B59"/>
    <w:rsid w:val="00B67CC2"/>
    <w:rsid w:val="00B67DFA"/>
    <w:rsid w:val="00B70084"/>
    <w:rsid w:val="00B702D5"/>
    <w:rsid w:val="00B70494"/>
    <w:rsid w:val="00B7084B"/>
    <w:rsid w:val="00B70A7F"/>
    <w:rsid w:val="00B70ECD"/>
    <w:rsid w:val="00B7109C"/>
    <w:rsid w:val="00B71300"/>
    <w:rsid w:val="00B71555"/>
    <w:rsid w:val="00B7190C"/>
    <w:rsid w:val="00B72047"/>
    <w:rsid w:val="00B720F9"/>
    <w:rsid w:val="00B72157"/>
    <w:rsid w:val="00B72264"/>
    <w:rsid w:val="00B72C7D"/>
    <w:rsid w:val="00B72EF4"/>
    <w:rsid w:val="00B73308"/>
    <w:rsid w:val="00B73701"/>
    <w:rsid w:val="00B73BB3"/>
    <w:rsid w:val="00B742E0"/>
    <w:rsid w:val="00B75089"/>
    <w:rsid w:val="00B75423"/>
    <w:rsid w:val="00B75484"/>
    <w:rsid w:val="00B756A5"/>
    <w:rsid w:val="00B75B25"/>
    <w:rsid w:val="00B76225"/>
    <w:rsid w:val="00B76B15"/>
    <w:rsid w:val="00B80319"/>
    <w:rsid w:val="00B80810"/>
    <w:rsid w:val="00B80BAD"/>
    <w:rsid w:val="00B80F5E"/>
    <w:rsid w:val="00B8102C"/>
    <w:rsid w:val="00B810A6"/>
    <w:rsid w:val="00B81265"/>
    <w:rsid w:val="00B8133D"/>
    <w:rsid w:val="00B8162C"/>
    <w:rsid w:val="00B81753"/>
    <w:rsid w:val="00B81916"/>
    <w:rsid w:val="00B8206D"/>
    <w:rsid w:val="00B82C74"/>
    <w:rsid w:val="00B834D5"/>
    <w:rsid w:val="00B83500"/>
    <w:rsid w:val="00B838F6"/>
    <w:rsid w:val="00B83C66"/>
    <w:rsid w:val="00B83D5C"/>
    <w:rsid w:val="00B84D50"/>
    <w:rsid w:val="00B84FDC"/>
    <w:rsid w:val="00B8541E"/>
    <w:rsid w:val="00B85559"/>
    <w:rsid w:val="00B85D7A"/>
    <w:rsid w:val="00B85EE0"/>
    <w:rsid w:val="00B861B8"/>
    <w:rsid w:val="00B86745"/>
    <w:rsid w:val="00B86A24"/>
    <w:rsid w:val="00B86F0C"/>
    <w:rsid w:val="00B870C3"/>
    <w:rsid w:val="00B87224"/>
    <w:rsid w:val="00B87251"/>
    <w:rsid w:val="00B87738"/>
    <w:rsid w:val="00B87782"/>
    <w:rsid w:val="00B87B9A"/>
    <w:rsid w:val="00B87C84"/>
    <w:rsid w:val="00B87FAA"/>
    <w:rsid w:val="00B907E3"/>
    <w:rsid w:val="00B90939"/>
    <w:rsid w:val="00B90F64"/>
    <w:rsid w:val="00B912F8"/>
    <w:rsid w:val="00B91495"/>
    <w:rsid w:val="00B91635"/>
    <w:rsid w:val="00B91919"/>
    <w:rsid w:val="00B91B9B"/>
    <w:rsid w:val="00B922DF"/>
    <w:rsid w:val="00B925ED"/>
    <w:rsid w:val="00B92635"/>
    <w:rsid w:val="00B92DB1"/>
    <w:rsid w:val="00B92F9C"/>
    <w:rsid w:val="00B930F4"/>
    <w:rsid w:val="00B9310F"/>
    <w:rsid w:val="00B934FE"/>
    <w:rsid w:val="00B93852"/>
    <w:rsid w:val="00B93CD8"/>
    <w:rsid w:val="00B93DCB"/>
    <w:rsid w:val="00B940D6"/>
    <w:rsid w:val="00B9432A"/>
    <w:rsid w:val="00B9440F"/>
    <w:rsid w:val="00B94ABC"/>
    <w:rsid w:val="00B94DAD"/>
    <w:rsid w:val="00B95316"/>
    <w:rsid w:val="00B95473"/>
    <w:rsid w:val="00B959B6"/>
    <w:rsid w:val="00B96AA0"/>
    <w:rsid w:val="00B9720A"/>
    <w:rsid w:val="00B9722B"/>
    <w:rsid w:val="00B975E3"/>
    <w:rsid w:val="00B9792B"/>
    <w:rsid w:val="00B97D3A"/>
    <w:rsid w:val="00B97E2D"/>
    <w:rsid w:val="00B97F50"/>
    <w:rsid w:val="00BA007F"/>
    <w:rsid w:val="00BA0164"/>
    <w:rsid w:val="00BA0312"/>
    <w:rsid w:val="00BA096C"/>
    <w:rsid w:val="00BA1716"/>
    <w:rsid w:val="00BA19E4"/>
    <w:rsid w:val="00BA224F"/>
    <w:rsid w:val="00BA22AC"/>
    <w:rsid w:val="00BA256E"/>
    <w:rsid w:val="00BA2743"/>
    <w:rsid w:val="00BA2B8E"/>
    <w:rsid w:val="00BA2CB3"/>
    <w:rsid w:val="00BA2D71"/>
    <w:rsid w:val="00BA2F3B"/>
    <w:rsid w:val="00BA3B23"/>
    <w:rsid w:val="00BA45CB"/>
    <w:rsid w:val="00BA4D45"/>
    <w:rsid w:val="00BA4D7E"/>
    <w:rsid w:val="00BA5719"/>
    <w:rsid w:val="00BA5EC2"/>
    <w:rsid w:val="00BA5EE5"/>
    <w:rsid w:val="00BA5EE6"/>
    <w:rsid w:val="00BA67C7"/>
    <w:rsid w:val="00BA6A41"/>
    <w:rsid w:val="00BA6BAA"/>
    <w:rsid w:val="00BA6D65"/>
    <w:rsid w:val="00BA70C7"/>
    <w:rsid w:val="00BA72C3"/>
    <w:rsid w:val="00BA7491"/>
    <w:rsid w:val="00BA7B11"/>
    <w:rsid w:val="00BA7C9C"/>
    <w:rsid w:val="00BA7F33"/>
    <w:rsid w:val="00BB050D"/>
    <w:rsid w:val="00BB098A"/>
    <w:rsid w:val="00BB0D4C"/>
    <w:rsid w:val="00BB0F4B"/>
    <w:rsid w:val="00BB100A"/>
    <w:rsid w:val="00BB12F7"/>
    <w:rsid w:val="00BB1EFB"/>
    <w:rsid w:val="00BB225F"/>
    <w:rsid w:val="00BB2B32"/>
    <w:rsid w:val="00BB2C2F"/>
    <w:rsid w:val="00BB3057"/>
    <w:rsid w:val="00BB35C8"/>
    <w:rsid w:val="00BB39ED"/>
    <w:rsid w:val="00BB421E"/>
    <w:rsid w:val="00BB4960"/>
    <w:rsid w:val="00BB567E"/>
    <w:rsid w:val="00BB5D1F"/>
    <w:rsid w:val="00BB5D22"/>
    <w:rsid w:val="00BB5FD3"/>
    <w:rsid w:val="00BB60D9"/>
    <w:rsid w:val="00BB6303"/>
    <w:rsid w:val="00BB6624"/>
    <w:rsid w:val="00BB6CAB"/>
    <w:rsid w:val="00BB6CF3"/>
    <w:rsid w:val="00BB6F90"/>
    <w:rsid w:val="00BB72D3"/>
    <w:rsid w:val="00BB7D33"/>
    <w:rsid w:val="00BB7DB4"/>
    <w:rsid w:val="00BC04C6"/>
    <w:rsid w:val="00BC124C"/>
    <w:rsid w:val="00BC14E6"/>
    <w:rsid w:val="00BC1689"/>
    <w:rsid w:val="00BC253F"/>
    <w:rsid w:val="00BC271D"/>
    <w:rsid w:val="00BC2C24"/>
    <w:rsid w:val="00BC2C78"/>
    <w:rsid w:val="00BC3302"/>
    <w:rsid w:val="00BC3392"/>
    <w:rsid w:val="00BC3D8B"/>
    <w:rsid w:val="00BC44A2"/>
    <w:rsid w:val="00BC4808"/>
    <w:rsid w:val="00BC505E"/>
    <w:rsid w:val="00BC5135"/>
    <w:rsid w:val="00BC51EC"/>
    <w:rsid w:val="00BC5527"/>
    <w:rsid w:val="00BC55B2"/>
    <w:rsid w:val="00BC576A"/>
    <w:rsid w:val="00BC592F"/>
    <w:rsid w:val="00BC5CF0"/>
    <w:rsid w:val="00BC6D62"/>
    <w:rsid w:val="00BC6D81"/>
    <w:rsid w:val="00BC6F80"/>
    <w:rsid w:val="00BC7893"/>
    <w:rsid w:val="00BD02E3"/>
    <w:rsid w:val="00BD0359"/>
    <w:rsid w:val="00BD0563"/>
    <w:rsid w:val="00BD0920"/>
    <w:rsid w:val="00BD10A2"/>
    <w:rsid w:val="00BD15F9"/>
    <w:rsid w:val="00BD1B43"/>
    <w:rsid w:val="00BD20FD"/>
    <w:rsid w:val="00BD2730"/>
    <w:rsid w:val="00BD2BCA"/>
    <w:rsid w:val="00BD2ED6"/>
    <w:rsid w:val="00BD30CE"/>
    <w:rsid w:val="00BD39B0"/>
    <w:rsid w:val="00BD472F"/>
    <w:rsid w:val="00BD4D45"/>
    <w:rsid w:val="00BD4E9B"/>
    <w:rsid w:val="00BD519D"/>
    <w:rsid w:val="00BD53C4"/>
    <w:rsid w:val="00BD548A"/>
    <w:rsid w:val="00BD56C2"/>
    <w:rsid w:val="00BD5D0F"/>
    <w:rsid w:val="00BD6123"/>
    <w:rsid w:val="00BD617E"/>
    <w:rsid w:val="00BD64AD"/>
    <w:rsid w:val="00BD6933"/>
    <w:rsid w:val="00BD69BC"/>
    <w:rsid w:val="00BD7156"/>
    <w:rsid w:val="00BD7289"/>
    <w:rsid w:val="00BD742D"/>
    <w:rsid w:val="00BD7991"/>
    <w:rsid w:val="00BD7C74"/>
    <w:rsid w:val="00BE0082"/>
    <w:rsid w:val="00BE0409"/>
    <w:rsid w:val="00BE0DDB"/>
    <w:rsid w:val="00BE1542"/>
    <w:rsid w:val="00BE1612"/>
    <w:rsid w:val="00BE1825"/>
    <w:rsid w:val="00BE18B0"/>
    <w:rsid w:val="00BE1A97"/>
    <w:rsid w:val="00BE1BFA"/>
    <w:rsid w:val="00BE236E"/>
    <w:rsid w:val="00BE2561"/>
    <w:rsid w:val="00BE2F9F"/>
    <w:rsid w:val="00BE3044"/>
    <w:rsid w:val="00BE339E"/>
    <w:rsid w:val="00BE3654"/>
    <w:rsid w:val="00BE3A7D"/>
    <w:rsid w:val="00BE3E8C"/>
    <w:rsid w:val="00BE3EC4"/>
    <w:rsid w:val="00BE3F65"/>
    <w:rsid w:val="00BE3FB9"/>
    <w:rsid w:val="00BE45C1"/>
    <w:rsid w:val="00BE4BF0"/>
    <w:rsid w:val="00BE520E"/>
    <w:rsid w:val="00BE52C5"/>
    <w:rsid w:val="00BE5487"/>
    <w:rsid w:val="00BE5FDF"/>
    <w:rsid w:val="00BE611E"/>
    <w:rsid w:val="00BE6E55"/>
    <w:rsid w:val="00BE6FCB"/>
    <w:rsid w:val="00BE7A5A"/>
    <w:rsid w:val="00BE7DC2"/>
    <w:rsid w:val="00BF0183"/>
    <w:rsid w:val="00BF09A4"/>
    <w:rsid w:val="00BF10BF"/>
    <w:rsid w:val="00BF15C3"/>
    <w:rsid w:val="00BF1BD2"/>
    <w:rsid w:val="00BF2073"/>
    <w:rsid w:val="00BF2631"/>
    <w:rsid w:val="00BF2F54"/>
    <w:rsid w:val="00BF3067"/>
    <w:rsid w:val="00BF30AA"/>
    <w:rsid w:val="00BF3D92"/>
    <w:rsid w:val="00BF3D94"/>
    <w:rsid w:val="00BF3DE1"/>
    <w:rsid w:val="00BF43D9"/>
    <w:rsid w:val="00BF4435"/>
    <w:rsid w:val="00BF46A1"/>
    <w:rsid w:val="00BF482F"/>
    <w:rsid w:val="00BF48E7"/>
    <w:rsid w:val="00BF5630"/>
    <w:rsid w:val="00BF5B8C"/>
    <w:rsid w:val="00BF5DF3"/>
    <w:rsid w:val="00BF631F"/>
    <w:rsid w:val="00BF7F48"/>
    <w:rsid w:val="00C00D02"/>
    <w:rsid w:val="00C010D7"/>
    <w:rsid w:val="00C0127C"/>
    <w:rsid w:val="00C01421"/>
    <w:rsid w:val="00C0173E"/>
    <w:rsid w:val="00C017CF"/>
    <w:rsid w:val="00C01835"/>
    <w:rsid w:val="00C019B2"/>
    <w:rsid w:val="00C01C41"/>
    <w:rsid w:val="00C01E32"/>
    <w:rsid w:val="00C02CFC"/>
    <w:rsid w:val="00C02FB1"/>
    <w:rsid w:val="00C03842"/>
    <w:rsid w:val="00C03A8F"/>
    <w:rsid w:val="00C04387"/>
    <w:rsid w:val="00C046EE"/>
    <w:rsid w:val="00C048F6"/>
    <w:rsid w:val="00C04DA6"/>
    <w:rsid w:val="00C057A6"/>
    <w:rsid w:val="00C05B26"/>
    <w:rsid w:val="00C05E8E"/>
    <w:rsid w:val="00C06146"/>
    <w:rsid w:val="00C06171"/>
    <w:rsid w:val="00C0679B"/>
    <w:rsid w:val="00C06AEE"/>
    <w:rsid w:val="00C0708D"/>
    <w:rsid w:val="00C076BB"/>
    <w:rsid w:val="00C07BFE"/>
    <w:rsid w:val="00C10228"/>
    <w:rsid w:val="00C10361"/>
    <w:rsid w:val="00C1075F"/>
    <w:rsid w:val="00C10785"/>
    <w:rsid w:val="00C10AFD"/>
    <w:rsid w:val="00C1113B"/>
    <w:rsid w:val="00C11347"/>
    <w:rsid w:val="00C11583"/>
    <w:rsid w:val="00C118F6"/>
    <w:rsid w:val="00C11A05"/>
    <w:rsid w:val="00C11D33"/>
    <w:rsid w:val="00C11F24"/>
    <w:rsid w:val="00C1228F"/>
    <w:rsid w:val="00C122CC"/>
    <w:rsid w:val="00C127C8"/>
    <w:rsid w:val="00C12831"/>
    <w:rsid w:val="00C1289D"/>
    <w:rsid w:val="00C1331E"/>
    <w:rsid w:val="00C13B88"/>
    <w:rsid w:val="00C1487C"/>
    <w:rsid w:val="00C1495C"/>
    <w:rsid w:val="00C14FB9"/>
    <w:rsid w:val="00C1524F"/>
    <w:rsid w:val="00C154F4"/>
    <w:rsid w:val="00C159EA"/>
    <w:rsid w:val="00C15B76"/>
    <w:rsid w:val="00C15BD6"/>
    <w:rsid w:val="00C15BDE"/>
    <w:rsid w:val="00C15F3A"/>
    <w:rsid w:val="00C1619D"/>
    <w:rsid w:val="00C16DB5"/>
    <w:rsid w:val="00C16DE1"/>
    <w:rsid w:val="00C172E9"/>
    <w:rsid w:val="00C173A2"/>
    <w:rsid w:val="00C17933"/>
    <w:rsid w:val="00C2016C"/>
    <w:rsid w:val="00C20EC0"/>
    <w:rsid w:val="00C21857"/>
    <w:rsid w:val="00C21C3E"/>
    <w:rsid w:val="00C22B2D"/>
    <w:rsid w:val="00C22CAB"/>
    <w:rsid w:val="00C22DB8"/>
    <w:rsid w:val="00C22E4F"/>
    <w:rsid w:val="00C232EA"/>
    <w:rsid w:val="00C23CC7"/>
    <w:rsid w:val="00C242B2"/>
    <w:rsid w:val="00C25020"/>
    <w:rsid w:val="00C25251"/>
    <w:rsid w:val="00C25499"/>
    <w:rsid w:val="00C259CE"/>
    <w:rsid w:val="00C25A07"/>
    <w:rsid w:val="00C25D27"/>
    <w:rsid w:val="00C26514"/>
    <w:rsid w:val="00C26957"/>
    <w:rsid w:val="00C27743"/>
    <w:rsid w:val="00C27FAD"/>
    <w:rsid w:val="00C30387"/>
    <w:rsid w:val="00C307E2"/>
    <w:rsid w:val="00C308B9"/>
    <w:rsid w:val="00C31247"/>
    <w:rsid w:val="00C3130C"/>
    <w:rsid w:val="00C31422"/>
    <w:rsid w:val="00C3152B"/>
    <w:rsid w:val="00C31628"/>
    <w:rsid w:val="00C318AA"/>
    <w:rsid w:val="00C31C27"/>
    <w:rsid w:val="00C31C74"/>
    <w:rsid w:val="00C31C82"/>
    <w:rsid w:val="00C32104"/>
    <w:rsid w:val="00C32684"/>
    <w:rsid w:val="00C32A15"/>
    <w:rsid w:val="00C3368E"/>
    <w:rsid w:val="00C34139"/>
    <w:rsid w:val="00C347D3"/>
    <w:rsid w:val="00C35EB7"/>
    <w:rsid w:val="00C36224"/>
    <w:rsid w:val="00C368FB"/>
    <w:rsid w:val="00C36C04"/>
    <w:rsid w:val="00C374C5"/>
    <w:rsid w:val="00C3771C"/>
    <w:rsid w:val="00C37C19"/>
    <w:rsid w:val="00C40072"/>
    <w:rsid w:val="00C4042C"/>
    <w:rsid w:val="00C4059E"/>
    <w:rsid w:val="00C40DE7"/>
    <w:rsid w:val="00C4131E"/>
    <w:rsid w:val="00C415C5"/>
    <w:rsid w:val="00C41695"/>
    <w:rsid w:val="00C41EA8"/>
    <w:rsid w:val="00C42004"/>
    <w:rsid w:val="00C42161"/>
    <w:rsid w:val="00C4245F"/>
    <w:rsid w:val="00C425A3"/>
    <w:rsid w:val="00C427BB"/>
    <w:rsid w:val="00C4302B"/>
    <w:rsid w:val="00C44526"/>
    <w:rsid w:val="00C44E4A"/>
    <w:rsid w:val="00C44FC7"/>
    <w:rsid w:val="00C451F7"/>
    <w:rsid w:val="00C45C05"/>
    <w:rsid w:val="00C469BE"/>
    <w:rsid w:val="00C46D99"/>
    <w:rsid w:val="00C471A2"/>
    <w:rsid w:val="00C47E2B"/>
    <w:rsid w:val="00C5002D"/>
    <w:rsid w:val="00C50C22"/>
    <w:rsid w:val="00C51BBE"/>
    <w:rsid w:val="00C52076"/>
    <w:rsid w:val="00C52BC7"/>
    <w:rsid w:val="00C52CC7"/>
    <w:rsid w:val="00C52DB2"/>
    <w:rsid w:val="00C52FBF"/>
    <w:rsid w:val="00C5318C"/>
    <w:rsid w:val="00C531EF"/>
    <w:rsid w:val="00C532C6"/>
    <w:rsid w:val="00C534A8"/>
    <w:rsid w:val="00C542F7"/>
    <w:rsid w:val="00C546B2"/>
    <w:rsid w:val="00C5499C"/>
    <w:rsid w:val="00C550EA"/>
    <w:rsid w:val="00C55317"/>
    <w:rsid w:val="00C55362"/>
    <w:rsid w:val="00C558CF"/>
    <w:rsid w:val="00C559A8"/>
    <w:rsid w:val="00C562E7"/>
    <w:rsid w:val="00C566AD"/>
    <w:rsid w:val="00C5687C"/>
    <w:rsid w:val="00C569AC"/>
    <w:rsid w:val="00C56BFA"/>
    <w:rsid w:val="00C56D5F"/>
    <w:rsid w:val="00C56E65"/>
    <w:rsid w:val="00C57299"/>
    <w:rsid w:val="00C5754E"/>
    <w:rsid w:val="00C576FC"/>
    <w:rsid w:val="00C57B0F"/>
    <w:rsid w:val="00C57E64"/>
    <w:rsid w:val="00C6003D"/>
    <w:rsid w:val="00C60859"/>
    <w:rsid w:val="00C6091A"/>
    <w:rsid w:val="00C609C6"/>
    <w:rsid w:val="00C60C8A"/>
    <w:rsid w:val="00C60CA6"/>
    <w:rsid w:val="00C617EC"/>
    <w:rsid w:val="00C61957"/>
    <w:rsid w:val="00C61CAF"/>
    <w:rsid w:val="00C625B0"/>
    <w:rsid w:val="00C62853"/>
    <w:rsid w:val="00C62A80"/>
    <w:rsid w:val="00C62F91"/>
    <w:rsid w:val="00C6369E"/>
    <w:rsid w:val="00C638B8"/>
    <w:rsid w:val="00C655F6"/>
    <w:rsid w:val="00C6580F"/>
    <w:rsid w:val="00C6631D"/>
    <w:rsid w:val="00C66CD3"/>
    <w:rsid w:val="00C66D15"/>
    <w:rsid w:val="00C6700C"/>
    <w:rsid w:val="00C67E0E"/>
    <w:rsid w:val="00C67E1D"/>
    <w:rsid w:val="00C70096"/>
    <w:rsid w:val="00C70382"/>
    <w:rsid w:val="00C70CA5"/>
    <w:rsid w:val="00C712F7"/>
    <w:rsid w:val="00C719DA"/>
    <w:rsid w:val="00C71CD9"/>
    <w:rsid w:val="00C724B0"/>
    <w:rsid w:val="00C728F2"/>
    <w:rsid w:val="00C72AFB"/>
    <w:rsid w:val="00C72F85"/>
    <w:rsid w:val="00C72FB3"/>
    <w:rsid w:val="00C7318B"/>
    <w:rsid w:val="00C733B0"/>
    <w:rsid w:val="00C73408"/>
    <w:rsid w:val="00C73C5C"/>
    <w:rsid w:val="00C73FE8"/>
    <w:rsid w:val="00C74AD8"/>
    <w:rsid w:val="00C74DB1"/>
    <w:rsid w:val="00C74FC2"/>
    <w:rsid w:val="00C75397"/>
    <w:rsid w:val="00C756EC"/>
    <w:rsid w:val="00C75C13"/>
    <w:rsid w:val="00C75CF2"/>
    <w:rsid w:val="00C76C55"/>
    <w:rsid w:val="00C77291"/>
    <w:rsid w:val="00C77EC6"/>
    <w:rsid w:val="00C77F9C"/>
    <w:rsid w:val="00C8082D"/>
    <w:rsid w:val="00C80AD9"/>
    <w:rsid w:val="00C80B1F"/>
    <w:rsid w:val="00C810DC"/>
    <w:rsid w:val="00C814B0"/>
    <w:rsid w:val="00C8154F"/>
    <w:rsid w:val="00C81915"/>
    <w:rsid w:val="00C81EED"/>
    <w:rsid w:val="00C81F10"/>
    <w:rsid w:val="00C8200A"/>
    <w:rsid w:val="00C8223A"/>
    <w:rsid w:val="00C8231C"/>
    <w:rsid w:val="00C827D3"/>
    <w:rsid w:val="00C8285D"/>
    <w:rsid w:val="00C82DD2"/>
    <w:rsid w:val="00C839B4"/>
    <w:rsid w:val="00C83A75"/>
    <w:rsid w:val="00C83C55"/>
    <w:rsid w:val="00C83E2D"/>
    <w:rsid w:val="00C8445F"/>
    <w:rsid w:val="00C845D3"/>
    <w:rsid w:val="00C847C7"/>
    <w:rsid w:val="00C8484D"/>
    <w:rsid w:val="00C85028"/>
    <w:rsid w:val="00C8581B"/>
    <w:rsid w:val="00C85F2F"/>
    <w:rsid w:val="00C86CBF"/>
    <w:rsid w:val="00C87273"/>
    <w:rsid w:val="00C87376"/>
    <w:rsid w:val="00C87673"/>
    <w:rsid w:val="00C87A81"/>
    <w:rsid w:val="00C9019C"/>
    <w:rsid w:val="00C909A2"/>
    <w:rsid w:val="00C90C28"/>
    <w:rsid w:val="00C90F3D"/>
    <w:rsid w:val="00C91033"/>
    <w:rsid w:val="00C9132A"/>
    <w:rsid w:val="00C923F3"/>
    <w:rsid w:val="00C925EF"/>
    <w:rsid w:val="00C92660"/>
    <w:rsid w:val="00C926FC"/>
    <w:rsid w:val="00C92801"/>
    <w:rsid w:val="00C93846"/>
    <w:rsid w:val="00C938A8"/>
    <w:rsid w:val="00C938DF"/>
    <w:rsid w:val="00C9476F"/>
    <w:rsid w:val="00C94A29"/>
    <w:rsid w:val="00C94E10"/>
    <w:rsid w:val="00C95341"/>
    <w:rsid w:val="00C956AD"/>
    <w:rsid w:val="00C9586A"/>
    <w:rsid w:val="00C9597E"/>
    <w:rsid w:val="00C95A71"/>
    <w:rsid w:val="00C960C3"/>
    <w:rsid w:val="00C962B4"/>
    <w:rsid w:val="00C971E6"/>
    <w:rsid w:val="00C9764D"/>
    <w:rsid w:val="00C97E88"/>
    <w:rsid w:val="00CA0FA4"/>
    <w:rsid w:val="00CA1567"/>
    <w:rsid w:val="00CA1AAB"/>
    <w:rsid w:val="00CA1E94"/>
    <w:rsid w:val="00CA1EAD"/>
    <w:rsid w:val="00CA2E41"/>
    <w:rsid w:val="00CA2FD2"/>
    <w:rsid w:val="00CA305F"/>
    <w:rsid w:val="00CA332F"/>
    <w:rsid w:val="00CA39C2"/>
    <w:rsid w:val="00CA3B93"/>
    <w:rsid w:val="00CA3D1C"/>
    <w:rsid w:val="00CA3EBE"/>
    <w:rsid w:val="00CA4176"/>
    <w:rsid w:val="00CA4CEB"/>
    <w:rsid w:val="00CA4E92"/>
    <w:rsid w:val="00CA5120"/>
    <w:rsid w:val="00CA5928"/>
    <w:rsid w:val="00CA5F10"/>
    <w:rsid w:val="00CA5FD6"/>
    <w:rsid w:val="00CA6196"/>
    <w:rsid w:val="00CA627B"/>
    <w:rsid w:val="00CA6863"/>
    <w:rsid w:val="00CA689F"/>
    <w:rsid w:val="00CA6DC1"/>
    <w:rsid w:val="00CA6FC4"/>
    <w:rsid w:val="00CA7A6E"/>
    <w:rsid w:val="00CA7A7B"/>
    <w:rsid w:val="00CA7BF7"/>
    <w:rsid w:val="00CB0854"/>
    <w:rsid w:val="00CB0A5E"/>
    <w:rsid w:val="00CB0BB2"/>
    <w:rsid w:val="00CB0D8D"/>
    <w:rsid w:val="00CB0EC6"/>
    <w:rsid w:val="00CB0F32"/>
    <w:rsid w:val="00CB1876"/>
    <w:rsid w:val="00CB18D6"/>
    <w:rsid w:val="00CB1EA0"/>
    <w:rsid w:val="00CB24C2"/>
    <w:rsid w:val="00CB3039"/>
    <w:rsid w:val="00CB336F"/>
    <w:rsid w:val="00CB39FC"/>
    <w:rsid w:val="00CB3EE6"/>
    <w:rsid w:val="00CB4358"/>
    <w:rsid w:val="00CB4A45"/>
    <w:rsid w:val="00CB4CF9"/>
    <w:rsid w:val="00CB5498"/>
    <w:rsid w:val="00CB559D"/>
    <w:rsid w:val="00CB5785"/>
    <w:rsid w:val="00CB5819"/>
    <w:rsid w:val="00CB583C"/>
    <w:rsid w:val="00CB59E7"/>
    <w:rsid w:val="00CB5B82"/>
    <w:rsid w:val="00CB5CD7"/>
    <w:rsid w:val="00CB5DFF"/>
    <w:rsid w:val="00CB6398"/>
    <w:rsid w:val="00CB63D6"/>
    <w:rsid w:val="00CB655B"/>
    <w:rsid w:val="00CB6EC6"/>
    <w:rsid w:val="00CB722B"/>
    <w:rsid w:val="00CB7329"/>
    <w:rsid w:val="00CB7554"/>
    <w:rsid w:val="00CB7575"/>
    <w:rsid w:val="00CB7601"/>
    <w:rsid w:val="00CB7D64"/>
    <w:rsid w:val="00CB7E15"/>
    <w:rsid w:val="00CB7E1C"/>
    <w:rsid w:val="00CB7F9E"/>
    <w:rsid w:val="00CC02EE"/>
    <w:rsid w:val="00CC082A"/>
    <w:rsid w:val="00CC0FE5"/>
    <w:rsid w:val="00CC178C"/>
    <w:rsid w:val="00CC1DEF"/>
    <w:rsid w:val="00CC1FDA"/>
    <w:rsid w:val="00CC24B8"/>
    <w:rsid w:val="00CC2E34"/>
    <w:rsid w:val="00CC2EB9"/>
    <w:rsid w:val="00CC3B0B"/>
    <w:rsid w:val="00CC3C7D"/>
    <w:rsid w:val="00CC3F5D"/>
    <w:rsid w:val="00CC41D0"/>
    <w:rsid w:val="00CC4467"/>
    <w:rsid w:val="00CC446F"/>
    <w:rsid w:val="00CC460A"/>
    <w:rsid w:val="00CC520D"/>
    <w:rsid w:val="00CC5446"/>
    <w:rsid w:val="00CC5597"/>
    <w:rsid w:val="00CC57C1"/>
    <w:rsid w:val="00CC6B47"/>
    <w:rsid w:val="00CC6C65"/>
    <w:rsid w:val="00CC6F87"/>
    <w:rsid w:val="00CC7B9F"/>
    <w:rsid w:val="00CC7ED2"/>
    <w:rsid w:val="00CD019F"/>
    <w:rsid w:val="00CD0310"/>
    <w:rsid w:val="00CD06FE"/>
    <w:rsid w:val="00CD087F"/>
    <w:rsid w:val="00CD0F46"/>
    <w:rsid w:val="00CD0FD9"/>
    <w:rsid w:val="00CD10D5"/>
    <w:rsid w:val="00CD1176"/>
    <w:rsid w:val="00CD1586"/>
    <w:rsid w:val="00CD172B"/>
    <w:rsid w:val="00CD1D5C"/>
    <w:rsid w:val="00CD1E49"/>
    <w:rsid w:val="00CD1E90"/>
    <w:rsid w:val="00CD1F9C"/>
    <w:rsid w:val="00CD21A5"/>
    <w:rsid w:val="00CD2821"/>
    <w:rsid w:val="00CD2D2D"/>
    <w:rsid w:val="00CD2DA4"/>
    <w:rsid w:val="00CD2DB5"/>
    <w:rsid w:val="00CD357C"/>
    <w:rsid w:val="00CD36B9"/>
    <w:rsid w:val="00CD39F8"/>
    <w:rsid w:val="00CD439A"/>
    <w:rsid w:val="00CD48B8"/>
    <w:rsid w:val="00CD4A31"/>
    <w:rsid w:val="00CD4FB5"/>
    <w:rsid w:val="00CD500B"/>
    <w:rsid w:val="00CD5190"/>
    <w:rsid w:val="00CD525B"/>
    <w:rsid w:val="00CD59DD"/>
    <w:rsid w:val="00CD5BCB"/>
    <w:rsid w:val="00CD6081"/>
    <w:rsid w:val="00CD6680"/>
    <w:rsid w:val="00CD6A5C"/>
    <w:rsid w:val="00CD6B73"/>
    <w:rsid w:val="00CD6C3C"/>
    <w:rsid w:val="00CD6F48"/>
    <w:rsid w:val="00CD701F"/>
    <w:rsid w:val="00CD72F5"/>
    <w:rsid w:val="00CD73C8"/>
    <w:rsid w:val="00CD7C99"/>
    <w:rsid w:val="00CE000A"/>
    <w:rsid w:val="00CE0394"/>
    <w:rsid w:val="00CE03DB"/>
    <w:rsid w:val="00CE0A6E"/>
    <w:rsid w:val="00CE10A4"/>
    <w:rsid w:val="00CE188B"/>
    <w:rsid w:val="00CE1CC9"/>
    <w:rsid w:val="00CE253C"/>
    <w:rsid w:val="00CE2710"/>
    <w:rsid w:val="00CE285C"/>
    <w:rsid w:val="00CE2E73"/>
    <w:rsid w:val="00CE3844"/>
    <w:rsid w:val="00CE457D"/>
    <w:rsid w:val="00CE46D7"/>
    <w:rsid w:val="00CE4AD2"/>
    <w:rsid w:val="00CE4E85"/>
    <w:rsid w:val="00CE564B"/>
    <w:rsid w:val="00CE5800"/>
    <w:rsid w:val="00CE5BA1"/>
    <w:rsid w:val="00CE5CA0"/>
    <w:rsid w:val="00CE5DBE"/>
    <w:rsid w:val="00CE61D1"/>
    <w:rsid w:val="00CE654A"/>
    <w:rsid w:val="00CE6588"/>
    <w:rsid w:val="00CE674C"/>
    <w:rsid w:val="00CE6849"/>
    <w:rsid w:val="00CE6B7B"/>
    <w:rsid w:val="00CE78A2"/>
    <w:rsid w:val="00CE7BDF"/>
    <w:rsid w:val="00CE7DBC"/>
    <w:rsid w:val="00CF05A6"/>
    <w:rsid w:val="00CF099A"/>
    <w:rsid w:val="00CF0AD5"/>
    <w:rsid w:val="00CF0D89"/>
    <w:rsid w:val="00CF0DA0"/>
    <w:rsid w:val="00CF0F0E"/>
    <w:rsid w:val="00CF130F"/>
    <w:rsid w:val="00CF2013"/>
    <w:rsid w:val="00CF228B"/>
    <w:rsid w:val="00CF2479"/>
    <w:rsid w:val="00CF2541"/>
    <w:rsid w:val="00CF2893"/>
    <w:rsid w:val="00CF2CE4"/>
    <w:rsid w:val="00CF366E"/>
    <w:rsid w:val="00CF4861"/>
    <w:rsid w:val="00CF4AA2"/>
    <w:rsid w:val="00CF4C32"/>
    <w:rsid w:val="00CF4F52"/>
    <w:rsid w:val="00CF5B13"/>
    <w:rsid w:val="00CF5CDE"/>
    <w:rsid w:val="00CF5FBA"/>
    <w:rsid w:val="00CF600D"/>
    <w:rsid w:val="00CF6583"/>
    <w:rsid w:val="00CF6897"/>
    <w:rsid w:val="00CF6B9A"/>
    <w:rsid w:val="00CF6E94"/>
    <w:rsid w:val="00CF7223"/>
    <w:rsid w:val="00CF7298"/>
    <w:rsid w:val="00CF796F"/>
    <w:rsid w:val="00CF7B0C"/>
    <w:rsid w:val="00CF7CAE"/>
    <w:rsid w:val="00D00944"/>
    <w:rsid w:val="00D00A59"/>
    <w:rsid w:val="00D00C97"/>
    <w:rsid w:val="00D0125A"/>
    <w:rsid w:val="00D0155A"/>
    <w:rsid w:val="00D01895"/>
    <w:rsid w:val="00D022A4"/>
    <w:rsid w:val="00D02334"/>
    <w:rsid w:val="00D023DD"/>
    <w:rsid w:val="00D02A30"/>
    <w:rsid w:val="00D02C2A"/>
    <w:rsid w:val="00D02C68"/>
    <w:rsid w:val="00D02F1D"/>
    <w:rsid w:val="00D02F5C"/>
    <w:rsid w:val="00D03273"/>
    <w:rsid w:val="00D03820"/>
    <w:rsid w:val="00D03830"/>
    <w:rsid w:val="00D04693"/>
    <w:rsid w:val="00D047F4"/>
    <w:rsid w:val="00D048D1"/>
    <w:rsid w:val="00D0516B"/>
    <w:rsid w:val="00D051B4"/>
    <w:rsid w:val="00D055FF"/>
    <w:rsid w:val="00D057AA"/>
    <w:rsid w:val="00D05AA4"/>
    <w:rsid w:val="00D06911"/>
    <w:rsid w:val="00D06940"/>
    <w:rsid w:val="00D06D01"/>
    <w:rsid w:val="00D06DF2"/>
    <w:rsid w:val="00D06F38"/>
    <w:rsid w:val="00D0733D"/>
    <w:rsid w:val="00D10189"/>
    <w:rsid w:val="00D10467"/>
    <w:rsid w:val="00D1059D"/>
    <w:rsid w:val="00D107DE"/>
    <w:rsid w:val="00D108B0"/>
    <w:rsid w:val="00D108F4"/>
    <w:rsid w:val="00D1132B"/>
    <w:rsid w:val="00D1159D"/>
    <w:rsid w:val="00D11631"/>
    <w:rsid w:val="00D1199D"/>
    <w:rsid w:val="00D119B8"/>
    <w:rsid w:val="00D11CEA"/>
    <w:rsid w:val="00D11CF2"/>
    <w:rsid w:val="00D12090"/>
    <w:rsid w:val="00D1237A"/>
    <w:rsid w:val="00D126B0"/>
    <w:rsid w:val="00D128F2"/>
    <w:rsid w:val="00D12A09"/>
    <w:rsid w:val="00D12BD5"/>
    <w:rsid w:val="00D12CA3"/>
    <w:rsid w:val="00D12CB2"/>
    <w:rsid w:val="00D12DCA"/>
    <w:rsid w:val="00D12DD8"/>
    <w:rsid w:val="00D135A5"/>
    <w:rsid w:val="00D13FED"/>
    <w:rsid w:val="00D141CF"/>
    <w:rsid w:val="00D14474"/>
    <w:rsid w:val="00D14EC7"/>
    <w:rsid w:val="00D15461"/>
    <w:rsid w:val="00D15495"/>
    <w:rsid w:val="00D15963"/>
    <w:rsid w:val="00D15A8A"/>
    <w:rsid w:val="00D15AC7"/>
    <w:rsid w:val="00D15B89"/>
    <w:rsid w:val="00D1603B"/>
    <w:rsid w:val="00D16110"/>
    <w:rsid w:val="00D1677C"/>
    <w:rsid w:val="00D16BC0"/>
    <w:rsid w:val="00D16C98"/>
    <w:rsid w:val="00D17A78"/>
    <w:rsid w:val="00D17DCA"/>
    <w:rsid w:val="00D2001A"/>
    <w:rsid w:val="00D20218"/>
    <w:rsid w:val="00D2057A"/>
    <w:rsid w:val="00D20CD7"/>
    <w:rsid w:val="00D21F71"/>
    <w:rsid w:val="00D222BA"/>
    <w:rsid w:val="00D2247E"/>
    <w:rsid w:val="00D22627"/>
    <w:rsid w:val="00D22944"/>
    <w:rsid w:val="00D237D6"/>
    <w:rsid w:val="00D23E4E"/>
    <w:rsid w:val="00D245CD"/>
    <w:rsid w:val="00D24B87"/>
    <w:rsid w:val="00D24CFC"/>
    <w:rsid w:val="00D2507B"/>
    <w:rsid w:val="00D25149"/>
    <w:rsid w:val="00D255C0"/>
    <w:rsid w:val="00D257F6"/>
    <w:rsid w:val="00D25B1B"/>
    <w:rsid w:val="00D26000"/>
    <w:rsid w:val="00D260AC"/>
    <w:rsid w:val="00D2620C"/>
    <w:rsid w:val="00D26225"/>
    <w:rsid w:val="00D26233"/>
    <w:rsid w:val="00D262A9"/>
    <w:rsid w:val="00D262FA"/>
    <w:rsid w:val="00D26465"/>
    <w:rsid w:val="00D264B8"/>
    <w:rsid w:val="00D302E0"/>
    <w:rsid w:val="00D31391"/>
    <w:rsid w:val="00D321AC"/>
    <w:rsid w:val="00D3226C"/>
    <w:rsid w:val="00D3289D"/>
    <w:rsid w:val="00D32EE5"/>
    <w:rsid w:val="00D33054"/>
    <w:rsid w:val="00D33267"/>
    <w:rsid w:val="00D33466"/>
    <w:rsid w:val="00D33CC5"/>
    <w:rsid w:val="00D33EAD"/>
    <w:rsid w:val="00D33FD6"/>
    <w:rsid w:val="00D34D16"/>
    <w:rsid w:val="00D34EA7"/>
    <w:rsid w:val="00D352A5"/>
    <w:rsid w:val="00D357A5"/>
    <w:rsid w:val="00D36BCC"/>
    <w:rsid w:val="00D36DDF"/>
    <w:rsid w:val="00D37474"/>
    <w:rsid w:val="00D3779D"/>
    <w:rsid w:val="00D378C2"/>
    <w:rsid w:val="00D37F68"/>
    <w:rsid w:val="00D37FCD"/>
    <w:rsid w:val="00D40194"/>
    <w:rsid w:val="00D403DB"/>
    <w:rsid w:val="00D4046C"/>
    <w:rsid w:val="00D40BD3"/>
    <w:rsid w:val="00D40DA5"/>
    <w:rsid w:val="00D40F40"/>
    <w:rsid w:val="00D41034"/>
    <w:rsid w:val="00D41387"/>
    <w:rsid w:val="00D414AD"/>
    <w:rsid w:val="00D41860"/>
    <w:rsid w:val="00D41E47"/>
    <w:rsid w:val="00D4205A"/>
    <w:rsid w:val="00D420E4"/>
    <w:rsid w:val="00D4267B"/>
    <w:rsid w:val="00D4288A"/>
    <w:rsid w:val="00D42CE3"/>
    <w:rsid w:val="00D43066"/>
    <w:rsid w:val="00D4333F"/>
    <w:rsid w:val="00D4358A"/>
    <w:rsid w:val="00D436A6"/>
    <w:rsid w:val="00D439A9"/>
    <w:rsid w:val="00D43DD9"/>
    <w:rsid w:val="00D43F57"/>
    <w:rsid w:val="00D44052"/>
    <w:rsid w:val="00D44065"/>
    <w:rsid w:val="00D44862"/>
    <w:rsid w:val="00D45436"/>
    <w:rsid w:val="00D45613"/>
    <w:rsid w:val="00D457B6"/>
    <w:rsid w:val="00D45857"/>
    <w:rsid w:val="00D45FD4"/>
    <w:rsid w:val="00D46131"/>
    <w:rsid w:val="00D465B0"/>
    <w:rsid w:val="00D46777"/>
    <w:rsid w:val="00D46BDD"/>
    <w:rsid w:val="00D470C4"/>
    <w:rsid w:val="00D470EC"/>
    <w:rsid w:val="00D4712E"/>
    <w:rsid w:val="00D473AD"/>
    <w:rsid w:val="00D4747B"/>
    <w:rsid w:val="00D47618"/>
    <w:rsid w:val="00D47CA2"/>
    <w:rsid w:val="00D50114"/>
    <w:rsid w:val="00D503D6"/>
    <w:rsid w:val="00D5083A"/>
    <w:rsid w:val="00D509B6"/>
    <w:rsid w:val="00D50ADC"/>
    <w:rsid w:val="00D50D87"/>
    <w:rsid w:val="00D51B7F"/>
    <w:rsid w:val="00D51CA4"/>
    <w:rsid w:val="00D51E5E"/>
    <w:rsid w:val="00D51E62"/>
    <w:rsid w:val="00D5212A"/>
    <w:rsid w:val="00D522C3"/>
    <w:rsid w:val="00D52474"/>
    <w:rsid w:val="00D52B68"/>
    <w:rsid w:val="00D52E05"/>
    <w:rsid w:val="00D52ED2"/>
    <w:rsid w:val="00D53093"/>
    <w:rsid w:val="00D530F2"/>
    <w:rsid w:val="00D53359"/>
    <w:rsid w:val="00D5398F"/>
    <w:rsid w:val="00D54A45"/>
    <w:rsid w:val="00D54C9A"/>
    <w:rsid w:val="00D55420"/>
    <w:rsid w:val="00D555CE"/>
    <w:rsid w:val="00D55DA6"/>
    <w:rsid w:val="00D56059"/>
    <w:rsid w:val="00D56097"/>
    <w:rsid w:val="00D561C6"/>
    <w:rsid w:val="00D563DA"/>
    <w:rsid w:val="00D564C2"/>
    <w:rsid w:val="00D56977"/>
    <w:rsid w:val="00D56B8B"/>
    <w:rsid w:val="00D56ECA"/>
    <w:rsid w:val="00D570E2"/>
    <w:rsid w:val="00D5711B"/>
    <w:rsid w:val="00D6082D"/>
    <w:rsid w:val="00D60A8A"/>
    <w:rsid w:val="00D61251"/>
    <w:rsid w:val="00D619EA"/>
    <w:rsid w:val="00D61CAF"/>
    <w:rsid w:val="00D61D77"/>
    <w:rsid w:val="00D61DB2"/>
    <w:rsid w:val="00D61DD0"/>
    <w:rsid w:val="00D622BD"/>
    <w:rsid w:val="00D6244F"/>
    <w:rsid w:val="00D624E2"/>
    <w:rsid w:val="00D636C3"/>
    <w:rsid w:val="00D641A1"/>
    <w:rsid w:val="00D642B3"/>
    <w:rsid w:val="00D64330"/>
    <w:rsid w:val="00D64DE2"/>
    <w:rsid w:val="00D6508F"/>
    <w:rsid w:val="00D6524B"/>
    <w:rsid w:val="00D6575E"/>
    <w:rsid w:val="00D65EA5"/>
    <w:rsid w:val="00D6610D"/>
    <w:rsid w:val="00D66388"/>
    <w:rsid w:val="00D66633"/>
    <w:rsid w:val="00D66962"/>
    <w:rsid w:val="00D66979"/>
    <w:rsid w:val="00D66A4E"/>
    <w:rsid w:val="00D66C13"/>
    <w:rsid w:val="00D66ED4"/>
    <w:rsid w:val="00D6717F"/>
    <w:rsid w:val="00D67201"/>
    <w:rsid w:val="00D673A9"/>
    <w:rsid w:val="00D67A29"/>
    <w:rsid w:val="00D67B0A"/>
    <w:rsid w:val="00D67ED9"/>
    <w:rsid w:val="00D705C3"/>
    <w:rsid w:val="00D70AA1"/>
    <w:rsid w:val="00D70CB4"/>
    <w:rsid w:val="00D7101D"/>
    <w:rsid w:val="00D71054"/>
    <w:rsid w:val="00D71B1B"/>
    <w:rsid w:val="00D71BE8"/>
    <w:rsid w:val="00D71F34"/>
    <w:rsid w:val="00D721A4"/>
    <w:rsid w:val="00D72B9A"/>
    <w:rsid w:val="00D72DE0"/>
    <w:rsid w:val="00D72EAD"/>
    <w:rsid w:val="00D733C8"/>
    <w:rsid w:val="00D735FA"/>
    <w:rsid w:val="00D740B8"/>
    <w:rsid w:val="00D748D5"/>
    <w:rsid w:val="00D74B7A"/>
    <w:rsid w:val="00D75840"/>
    <w:rsid w:val="00D75FA9"/>
    <w:rsid w:val="00D766BB"/>
    <w:rsid w:val="00D766F6"/>
    <w:rsid w:val="00D7695F"/>
    <w:rsid w:val="00D76FD8"/>
    <w:rsid w:val="00D77004"/>
    <w:rsid w:val="00D77097"/>
    <w:rsid w:val="00D77FEA"/>
    <w:rsid w:val="00D804A6"/>
    <w:rsid w:val="00D8083B"/>
    <w:rsid w:val="00D80DE6"/>
    <w:rsid w:val="00D80F86"/>
    <w:rsid w:val="00D8139C"/>
    <w:rsid w:val="00D8190F"/>
    <w:rsid w:val="00D81AB3"/>
    <w:rsid w:val="00D81FA0"/>
    <w:rsid w:val="00D823AB"/>
    <w:rsid w:val="00D83153"/>
    <w:rsid w:val="00D835FE"/>
    <w:rsid w:val="00D83A1D"/>
    <w:rsid w:val="00D84127"/>
    <w:rsid w:val="00D850EA"/>
    <w:rsid w:val="00D850F2"/>
    <w:rsid w:val="00D85183"/>
    <w:rsid w:val="00D85491"/>
    <w:rsid w:val="00D8577C"/>
    <w:rsid w:val="00D85B92"/>
    <w:rsid w:val="00D85BF2"/>
    <w:rsid w:val="00D8621B"/>
    <w:rsid w:val="00D8697B"/>
    <w:rsid w:val="00D8715E"/>
    <w:rsid w:val="00D87587"/>
    <w:rsid w:val="00D87E5A"/>
    <w:rsid w:val="00D87F49"/>
    <w:rsid w:val="00D9110E"/>
    <w:rsid w:val="00D91654"/>
    <w:rsid w:val="00D9175A"/>
    <w:rsid w:val="00D929DC"/>
    <w:rsid w:val="00D92B33"/>
    <w:rsid w:val="00D92DBD"/>
    <w:rsid w:val="00D92DF9"/>
    <w:rsid w:val="00D92EC8"/>
    <w:rsid w:val="00D92FB6"/>
    <w:rsid w:val="00D93003"/>
    <w:rsid w:val="00D9315F"/>
    <w:rsid w:val="00D93B2B"/>
    <w:rsid w:val="00D93D5F"/>
    <w:rsid w:val="00D93ECA"/>
    <w:rsid w:val="00D9458D"/>
    <w:rsid w:val="00D9484B"/>
    <w:rsid w:val="00D94940"/>
    <w:rsid w:val="00D95818"/>
    <w:rsid w:val="00D958E7"/>
    <w:rsid w:val="00D958EF"/>
    <w:rsid w:val="00D9634A"/>
    <w:rsid w:val="00D96F48"/>
    <w:rsid w:val="00D9706D"/>
    <w:rsid w:val="00D97AE7"/>
    <w:rsid w:val="00D97B7C"/>
    <w:rsid w:val="00DA0003"/>
    <w:rsid w:val="00DA02A1"/>
    <w:rsid w:val="00DA05E1"/>
    <w:rsid w:val="00DA079A"/>
    <w:rsid w:val="00DA0F32"/>
    <w:rsid w:val="00DA122A"/>
    <w:rsid w:val="00DA16D5"/>
    <w:rsid w:val="00DA1BCF"/>
    <w:rsid w:val="00DA1C5B"/>
    <w:rsid w:val="00DA1D1E"/>
    <w:rsid w:val="00DA1F08"/>
    <w:rsid w:val="00DA1FD0"/>
    <w:rsid w:val="00DA2957"/>
    <w:rsid w:val="00DA2DD9"/>
    <w:rsid w:val="00DA388F"/>
    <w:rsid w:val="00DA3B4E"/>
    <w:rsid w:val="00DA3E78"/>
    <w:rsid w:val="00DA3E83"/>
    <w:rsid w:val="00DA3F16"/>
    <w:rsid w:val="00DA40AC"/>
    <w:rsid w:val="00DA44C2"/>
    <w:rsid w:val="00DA4676"/>
    <w:rsid w:val="00DA510C"/>
    <w:rsid w:val="00DA54CD"/>
    <w:rsid w:val="00DA5DAE"/>
    <w:rsid w:val="00DA6078"/>
    <w:rsid w:val="00DA616D"/>
    <w:rsid w:val="00DA7034"/>
    <w:rsid w:val="00DA70DE"/>
    <w:rsid w:val="00DA7223"/>
    <w:rsid w:val="00DA7F80"/>
    <w:rsid w:val="00DB022F"/>
    <w:rsid w:val="00DB05D8"/>
    <w:rsid w:val="00DB07B8"/>
    <w:rsid w:val="00DB09CB"/>
    <w:rsid w:val="00DB0BE7"/>
    <w:rsid w:val="00DB1139"/>
    <w:rsid w:val="00DB158E"/>
    <w:rsid w:val="00DB1BA8"/>
    <w:rsid w:val="00DB2176"/>
    <w:rsid w:val="00DB27BC"/>
    <w:rsid w:val="00DB2E88"/>
    <w:rsid w:val="00DB3989"/>
    <w:rsid w:val="00DB39A5"/>
    <w:rsid w:val="00DB3A96"/>
    <w:rsid w:val="00DB4047"/>
    <w:rsid w:val="00DB440E"/>
    <w:rsid w:val="00DB53D7"/>
    <w:rsid w:val="00DB5417"/>
    <w:rsid w:val="00DB545C"/>
    <w:rsid w:val="00DB5BF3"/>
    <w:rsid w:val="00DB611D"/>
    <w:rsid w:val="00DB66D9"/>
    <w:rsid w:val="00DB68F3"/>
    <w:rsid w:val="00DB69EE"/>
    <w:rsid w:val="00DB6B40"/>
    <w:rsid w:val="00DB7948"/>
    <w:rsid w:val="00DB7CCD"/>
    <w:rsid w:val="00DB7DBE"/>
    <w:rsid w:val="00DC0738"/>
    <w:rsid w:val="00DC0B3F"/>
    <w:rsid w:val="00DC0BED"/>
    <w:rsid w:val="00DC0E5D"/>
    <w:rsid w:val="00DC0EAE"/>
    <w:rsid w:val="00DC0ED6"/>
    <w:rsid w:val="00DC13D6"/>
    <w:rsid w:val="00DC1521"/>
    <w:rsid w:val="00DC1786"/>
    <w:rsid w:val="00DC23CC"/>
    <w:rsid w:val="00DC2594"/>
    <w:rsid w:val="00DC265D"/>
    <w:rsid w:val="00DC2D5D"/>
    <w:rsid w:val="00DC2DC6"/>
    <w:rsid w:val="00DC3058"/>
    <w:rsid w:val="00DC372C"/>
    <w:rsid w:val="00DC3871"/>
    <w:rsid w:val="00DC39B6"/>
    <w:rsid w:val="00DC3B12"/>
    <w:rsid w:val="00DC3E08"/>
    <w:rsid w:val="00DC3F7D"/>
    <w:rsid w:val="00DC42CB"/>
    <w:rsid w:val="00DC44AD"/>
    <w:rsid w:val="00DC4520"/>
    <w:rsid w:val="00DC465A"/>
    <w:rsid w:val="00DC46D4"/>
    <w:rsid w:val="00DC47E8"/>
    <w:rsid w:val="00DC4B39"/>
    <w:rsid w:val="00DC4C36"/>
    <w:rsid w:val="00DC4CCE"/>
    <w:rsid w:val="00DC4DC4"/>
    <w:rsid w:val="00DC4F02"/>
    <w:rsid w:val="00DC5335"/>
    <w:rsid w:val="00DC55F8"/>
    <w:rsid w:val="00DC5BE8"/>
    <w:rsid w:val="00DC5CF9"/>
    <w:rsid w:val="00DC6197"/>
    <w:rsid w:val="00DC675F"/>
    <w:rsid w:val="00DC6B5B"/>
    <w:rsid w:val="00DC6F2C"/>
    <w:rsid w:val="00DC7090"/>
    <w:rsid w:val="00DC72B4"/>
    <w:rsid w:val="00DC7314"/>
    <w:rsid w:val="00DC7427"/>
    <w:rsid w:val="00DC742F"/>
    <w:rsid w:val="00DC74C5"/>
    <w:rsid w:val="00DC74F4"/>
    <w:rsid w:val="00DC7DAC"/>
    <w:rsid w:val="00DD00A6"/>
    <w:rsid w:val="00DD0340"/>
    <w:rsid w:val="00DD087A"/>
    <w:rsid w:val="00DD103D"/>
    <w:rsid w:val="00DD118C"/>
    <w:rsid w:val="00DD14EF"/>
    <w:rsid w:val="00DD170A"/>
    <w:rsid w:val="00DD1C83"/>
    <w:rsid w:val="00DD1CFF"/>
    <w:rsid w:val="00DD1F23"/>
    <w:rsid w:val="00DD227A"/>
    <w:rsid w:val="00DD22B2"/>
    <w:rsid w:val="00DD2380"/>
    <w:rsid w:val="00DD249B"/>
    <w:rsid w:val="00DD2BD4"/>
    <w:rsid w:val="00DD2D01"/>
    <w:rsid w:val="00DD2E7A"/>
    <w:rsid w:val="00DD30B1"/>
    <w:rsid w:val="00DD310F"/>
    <w:rsid w:val="00DD38BF"/>
    <w:rsid w:val="00DD3A0D"/>
    <w:rsid w:val="00DD3FD0"/>
    <w:rsid w:val="00DD45FF"/>
    <w:rsid w:val="00DD46EB"/>
    <w:rsid w:val="00DD4989"/>
    <w:rsid w:val="00DD4ABF"/>
    <w:rsid w:val="00DD52D9"/>
    <w:rsid w:val="00DD54AF"/>
    <w:rsid w:val="00DD5A4C"/>
    <w:rsid w:val="00DD5A6D"/>
    <w:rsid w:val="00DD5E2E"/>
    <w:rsid w:val="00DD5FCA"/>
    <w:rsid w:val="00DD62A5"/>
    <w:rsid w:val="00DD7AB2"/>
    <w:rsid w:val="00DD7E4F"/>
    <w:rsid w:val="00DD7FAE"/>
    <w:rsid w:val="00DE030D"/>
    <w:rsid w:val="00DE0939"/>
    <w:rsid w:val="00DE0B89"/>
    <w:rsid w:val="00DE0BDC"/>
    <w:rsid w:val="00DE107A"/>
    <w:rsid w:val="00DE116C"/>
    <w:rsid w:val="00DE12F0"/>
    <w:rsid w:val="00DE1618"/>
    <w:rsid w:val="00DE1773"/>
    <w:rsid w:val="00DE1D9D"/>
    <w:rsid w:val="00DE2060"/>
    <w:rsid w:val="00DE281B"/>
    <w:rsid w:val="00DE292B"/>
    <w:rsid w:val="00DE29D8"/>
    <w:rsid w:val="00DE312E"/>
    <w:rsid w:val="00DE344F"/>
    <w:rsid w:val="00DE38EB"/>
    <w:rsid w:val="00DE3BE1"/>
    <w:rsid w:val="00DE3D70"/>
    <w:rsid w:val="00DE3DC0"/>
    <w:rsid w:val="00DE4218"/>
    <w:rsid w:val="00DE433B"/>
    <w:rsid w:val="00DE4BED"/>
    <w:rsid w:val="00DE4BFE"/>
    <w:rsid w:val="00DE5123"/>
    <w:rsid w:val="00DE5AF6"/>
    <w:rsid w:val="00DE5D6C"/>
    <w:rsid w:val="00DE6121"/>
    <w:rsid w:val="00DE65E8"/>
    <w:rsid w:val="00DE6721"/>
    <w:rsid w:val="00DE6725"/>
    <w:rsid w:val="00DE6951"/>
    <w:rsid w:val="00DE71A9"/>
    <w:rsid w:val="00DE7834"/>
    <w:rsid w:val="00DE7CE0"/>
    <w:rsid w:val="00DE7F59"/>
    <w:rsid w:val="00DED659"/>
    <w:rsid w:val="00DF0739"/>
    <w:rsid w:val="00DF0F57"/>
    <w:rsid w:val="00DF128A"/>
    <w:rsid w:val="00DF130A"/>
    <w:rsid w:val="00DF194F"/>
    <w:rsid w:val="00DF1DC0"/>
    <w:rsid w:val="00DF20BC"/>
    <w:rsid w:val="00DF22FD"/>
    <w:rsid w:val="00DF28C0"/>
    <w:rsid w:val="00DF28D4"/>
    <w:rsid w:val="00DF292F"/>
    <w:rsid w:val="00DF3162"/>
    <w:rsid w:val="00DF3885"/>
    <w:rsid w:val="00DF3B3B"/>
    <w:rsid w:val="00DF3FA4"/>
    <w:rsid w:val="00DF42B5"/>
    <w:rsid w:val="00DF4D47"/>
    <w:rsid w:val="00DF4DED"/>
    <w:rsid w:val="00DF682E"/>
    <w:rsid w:val="00DF6B96"/>
    <w:rsid w:val="00DF6F39"/>
    <w:rsid w:val="00DF724B"/>
    <w:rsid w:val="00DF72B2"/>
    <w:rsid w:val="00DF76F2"/>
    <w:rsid w:val="00E000B5"/>
    <w:rsid w:val="00E00171"/>
    <w:rsid w:val="00E00649"/>
    <w:rsid w:val="00E00877"/>
    <w:rsid w:val="00E00FAE"/>
    <w:rsid w:val="00E0126A"/>
    <w:rsid w:val="00E015B4"/>
    <w:rsid w:val="00E0180A"/>
    <w:rsid w:val="00E0184C"/>
    <w:rsid w:val="00E01D94"/>
    <w:rsid w:val="00E0210A"/>
    <w:rsid w:val="00E0242E"/>
    <w:rsid w:val="00E02672"/>
    <w:rsid w:val="00E0268B"/>
    <w:rsid w:val="00E02D63"/>
    <w:rsid w:val="00E033A6"/>
    <w:rsid w:val="00E037C7"/>
    <w:rsid w:val="00E03F21"/>
    <w:rsid w:val="00E0412F"/>
    <w:rsid w:val="00E0429F"/>
    <w:rsid w:val="00E04D4D"/>
    <w:rsid w:val="00E04D79"/>
    <w:rsid w:val="00E04F9B"/>
    <w:rsid w:val="00E0548E"/>
    <w:rsid w:val="00E05DD0"/>
    <w:rsid w:val="00E05E67"/>
    <w:rsid w:val="00E06185"/>
    <w:rsid w:val="00E063F7"/>
    <w:rsid w:val="00E06A27"/>
    <w:rsid w:val="00E06EF4"/>
    <w:rsid w:val="00E0757D"/>
    <w:rsid w:val="00E076A3"/>
    <w:rsid w:val="00E076D7"/>
    <w:rsid w:val="00E078A8"/>
    <w:rsid w:val="00E07E85"/>
    <w:rsid w:val="00E10477"/>
    <w:rsid w:val="00E10D04"/>
    <w:rsid w:val="00E11A72"/>
    <w:rsid w:val="00E11D59"/>
    <w:rsid w:val="00E1244A"/>
    <w:rsid w:val="00E124D4"/>
    <w:rsid w:val="00E12709"/>
    <w:rsid w:val="00E12EF5"/>
    <w:rsid w:val="00E130B1"/>
    <w:rsid w:val="00E1388A"/>
    <w:rsid w:val="00E139D0"/>
    <w:rsid w:val="00E13D2A"/>
    <w:rsid w:val="00E1457E"/>
    <w:rsid w:val="00E14923"/>
    <w:rsid w:val="00E14DDD"/>
    <w:rsid w:val="00E152FD"/>
    <w:rsid w:val="00E15714"/>
    <w:rsid w:val="00E1609B"/>
    <w:rsid w:val="00E1624D"/>
    <w:rsid w:val="00E16C1F"/>
    <w:rsid w:val="00E16D11"/>
    <w:rsid w:val="00E16DF3"/>
    <w:rsid w:val="00E16E28"/>
    <w:rsid w:val="00E16EC9"/>
    <w:rsid w:val="00E17277"/>
    <w:rsid w:val="00E173D9"/>
    <w:rsid w:val="00E178F9"/>
    <w:rsid w:val="00E17BA8"/>
    <w:rsid w:val="00E17BB4"/>
    <w:rsid w:val="00E17E61"/>
    <w:rsid w:val="00E203DA"/>
    <w:rsid w:val="00E20437"/>
    <w:rsid w:val="00E207A4"/>
    <w:rsid w:val="00E20FF5"/>
    <w:rsid w:val="00E211F3"/>
    <w:rsid w:val="00E217F3"/>
    <w:rsid w:val="00E21988"/>
    <w:rsid w:val="00E21E20"/>
    <w:rsid w:val="00E21E49"/>
    <w:rsid w:val="00E231CF"/>
    <w:rsid w:val="00E23209"/>
    <w:rsid w:val="00E23A4F"/>
    <w:rsid w:val="00E24200"/>
    <w:rsid w:val="00E245F3"/>
    <w:rsid w:val="00E24A05"/>
    <w:rsid w:val="00E24C89"/>
    <w:rsid w:val="00E24FEE"/>
    <w:rsid w:val="00E250CA"/>
    <w:rsid w:val="00E25139"/>
    <w:rsid w:val="00E253D2"/>
    <w:rsid w:val="00E25756"/>
    <w:rsid w:val="00E25EA2"/>
    <w:rsid w:val="00E26162"/>
    <w:rsid w:val="00E2622C"/>
    <w:rsid w:val="00E2623F"/>
    <w:rsid w:val="00E26286"/>
    <w:rsid w:val="00E268F6"/>
    <w:rsid w:val="00E26AFA"/>
    <w:rsid w:val="00E26FE2"/>
    <w:rsid w:val="00E2738A"/>
    <w:rsid w:val="00E276BF"/>
    <w:rsid w:val="00E277AA"/>
    <w:rsid w:val="00E27CA8"/>
    <w:rsid w:val="00E30C22"/>
    <w:rsid w:val="00E30C9C"/>
    <w:rsid w:val="00E30FF5"/>
    <w:rsid w:val="00E315D0"/>
    <w:rsid w:val="00E315D4"/>
    <w:rsid w:val="00E31ABA"/>
    <w:rsid w:val="00E32413"/>
    <w:rsid w:val="00E326AC"/>
    <w:rsid w:val="00E33885"/>
    <w:rsid w:val="00E33A37"/>
    <w:rsid w:val="00E33F4B"/>
    <w:rsid w:val="00E344E0"/>
    <w:rsid w:val="00E3480B"/>
    <w:rsid w:val="00E34EE2"/>
    <w:rsid w:val="00E34F62"/>
    <w:rsid w:val="00E35093"/>
    <w:rsid w:val="00E35116"/>
    <w:rsid w:val="00E351C8"/>
    <w:rsid w:val="00E352B0"/>
    <w:rsid w:val="00E35557"/>
    <w:rsid w:val="00E35777"/>
    <w:rsid w:val="00E35CC9"/>
    <w:rsid w:val="00E36263"/>
    <w:rsid w:val="00E364CE"/>
    <w:rsid w:val="00E3680E"/>
    <w:rsid w:val="00E36A8C"/>
    <w:rsid w:val="00E377CB"/>
    <w:rsid w:val="00E37A7F"/>
    <w:rsid w:val="00E37A80"/>
    <w:rsid w:val="00E37D7F"/>
    <w:rsid w:val="00E40DCF"/>
    <w:rsid w:val="00E40E71"/>
    <w:rsid w:val="00E4103B"/>
    <w:rsid w:val="00E412FE"/>
    <w:rsid w:val="00E413F2"/>
    <w:rsid w:val="00E41B21"/>
    <w:rsid w:val="00E41DCA"/>
    <w:rsid w:val="00E41E26"/>
    <w:rsid w:val="00E41F57"/>
    <w:rsid w:val="00E423D4"/>
    <w:rsid w:val="00E42592"/>
    <w:rsid w:val="00E4285A"/>
    <w:rsid w:val="00E42A2F"/>
    <w:rsid w:val="00E42B07"/>
    <w:rsid w:val="00E4315A"/>
    <w:rsid w:val="00E432F2"/>
    <w:rsid w:val="00E43391"/>
    <w:rsid w:val="00E433ED"/>
    <w:rsid w:val="00E437B2"/>
    <w:rsid w:val="00E43D51"/>
    <w:rsid w:val="00E4449C"/>
    <w:rsid w:val="00E44CE9"/>
    <w:rsid w:val="00E44CFC"/>
    <w:rsid w:val="00E44E7D"/>
    <w:rsid w:val="00E45999"/>
    <w:rsid w:val="00E45D2B"/>
    <w:rsid w:val="00E45D68"/>
    <w:rsid w:val="00E45E79"/>
    <w:rsid w:val="00E461DC"/>
    <w:rsid w:val="00E461FD"/>
    <w:rsid w:val="00E467ED"/>
    <w:rsid w:val="00E469C7"/>
    <w:rsid w:val="00E46B1A"/>
    <w:rsid w:val="00E46E5E"/>
    <w:rsid w:val="00E473DC"/>
    <w:rsid w:val="00E47627"/>
    <w:rsid w:val="00E476D6"/>
    <w:rsid w:val="00E47784"/>
    <w:rsid w:val="00E478A7"/>
    <w:rsid w:val="00E47B03"/>
    <w:rsid w:val="00E47B65"/>
    <w:rsid w:val="00E47F13"/>
    <w:rsid w:val="00E5016E"/>
    <w:rsid w:val="00E5019F"/>
    <w:rsid w:val="00E5033F"/>
    <w:rsid w:val="00E50CF9"/>
    <w:rsid w:val="00E50FBA"/>
    <w:rsid w:val="00E51028"/>
    <w:rsid w:val="00E511C5"/>
    <w:rsid w:val="00E5150B"/>
    <w:rsid w:val="00E5173E"/>
    <w:rsid w:val="00E51F88"/>
    <w:rsid w:val="00E522C7"/>
    <w:rsid w:val="00E52790"/>
    <w:rsid w:val="00E53177"/>
    <w:rsid w:val="00E538C9"/>
    <w:rsid w:val="00E53A37"/>
    <w:rsid w:val="00E53C49"/>
    <w:rsid w:val="00E53DA4"/>
    <w:rsid w:val="00E53EB0"/>
    <w:rsid w:val="00E54557"/>
    <w:rsid w:val="00E54716"/>
    <w:rsid w:val="00E55400"/>
    <w:rsid w:val="00E5552F"/>
    <w:rsid w:val="00E555C0"/>
    <w:rsid w:val="00E55660"/>
    <w:rsid w:val="00E557F3"/>
    <w:rsid w:val="00E55A1F"/>
    <w:rsid w:val="00E55CEB"/>
    <w:rsid w:val="00E55F6F"/>
    <w:rsid w:val="00E56291"/>
    <w:rsid w:val="00E56668"/>
    <w:rsid w:val="00E567B6"/>
    <w:rsid w:val="00E57196"/>
    <w:rsid w:val="00E572FC"/>
    <w:rsid w:val="00E57395"/>
    <w:rsid w:val="00E574EC"/>
    <w:rsid w:val="00E57534"/>
    <w:rsid w:val="00E575A9"/>
    <w:rsid w:val="00E57762"/>
    <w:rsid w:val="00E57FDC"/>
    <w:rsid w:val="00E608A1"/>
    <w:rsid w:val="00E608EC"/>
    <w:rsid w:val="00E6092D"/>
    <w:rsid w:val="00E613F4"/>
    <w:rsid w:val="00E61744"/>
    <w:rsid w:val="00E61A12"/>
    <w:rsid w:val="00E61C82"/>
    <w:rsid w:val="00E621FD"/>
    <w:rsid w:val="00E626EA"/>
    <w:rsid w:val="00E628BE"/>
    <w:rsid w:val="00E62C10"/>
    <w:rsid w:val="00E62EBF"/>
    <w:rsid w:val="00E62F5E"/>
    <w:rsid w:val="00E63321"/>
    <w:rsid w:val="00E6358D"/>
    <w:rsid w:val="00E64786"/>
    <w:rsid w:val="00E6488A"/>
    <w:rsid w:val="00E648BE"/>
    <w:rsid w:val="00E648EB"/>
    <w:rsid w:val="00E64D45"/>
    <w:rsid w:val="00E66C2D"/>
    <w:rsid w:val="00E67155"/>
    <w:rsid w:val="00E67295"/>
    <w:rsid w:val="00E67647"/>
    <w:rsid w:val="00E6768A"/>
    <w:rsid w:val="00E677F6"/>
    <w:rsid w:val="00E67B92"/>
    <w:rsid w:val="00E67DF4"/>
    <w:rsid w:val="00E67FA6"/>
    <w:rsid w:val="00E7030C"/>
    <w:rsid w:val="00E7036B"/>
    <w:rsid w:val="00E70765"/>
    <w:rsid w:val="00E707E6"/>
    <w:rsid w:val="00E7089D"/>
    <w:rsid w:val="00E70A49"/>
    <w:rsid w:val="00E70EAF"/>
    <w:rsid w:val="00E716D7"/>
    <w:rsid w:val="00E71B4F"/>
    <w:rsid w:val="00E71D68"/>
    <w:rsid w:val="00E72690"/>
    <w:rsid w:val="00E726D2"/>
    <w:rsid w:val="00E72743"/>
    <w:rsid w:val="00E72CC8"/>
    <w:rsid w:val="00E72D5D"/>
    <w:rsid w:val="00E7320E"/>
    <w:rsid w:val="00E73575"/>
    <w:rsid w:val="00E73E45"/>
    <w:rsid w:val="00E74251"/>
    <w:rsid w:val="00E74C22"/>
    <w:rsid w:val="00E750C8"/>
    <w:rsid w:val="00E757D4"/>
    <w:rsid w:val="00E75A24"/>
    <w:rsid w:val="00E75A61"/>
    <w:rsid w:val="00E75F76"/>
    <w:rsid w:val="00E75FEB"/>
    <w:rsid w:val="00E760B0"/>
    <w:rsid w:val="00E760CF"/>
    <w:rsid w:val="00E763F1"/>
    <w:rsid w:val="00E76A73"/>
    <w:rsid w:val="00E76FC4"/>
    <w:rsid w:val="00E771BB"/>
    <w:rsid w:val="00E77B5B"/>
    <w:rsid w:val="00E77CF0"/>
    <w:rsid w:val="00E80093"/>
    <w:rsid w:val="00E80AD7"/>
    <w:rsid w:val="00E8128A"/>
    <w:rsid w:val="00E812F0"/>
    <w:rsid w:val="00E815A2"/>
    <w:rsid w:val="00E81600"/>
    <w:rsid w:val="00E816ED"/>
    <w:rsid w:val="00E8196E"/>
    <w:rsid w:val="00E81D1D"/>
    <w:rsid w:val="00E8212B"/>
    <w:rsid w:val="00E82286"/>
    <w:rsid w:val="00E82CCE"/>
    <w:rsid w:val="00E83197"/>
    <w:rsid w:val="00E8325F"/>
    <w:rsid w:val="00E83484"/>
    <w:rsid w:val="00E835DB"/>
    <w:rsid w:val="00E83F26"/>
    <w:rsid w:val="00E84094"/>
    <w:rsid w:val="00E84534"/>
    <w:rsid w:val="00E848F2"/>
    <w:rsid w:val="00E84CD2"/>
    <w:rsid w:val="00E8558B"/>
    <w:rsid w:val="00E85946"/>
    <w:rsid w:val="00E85A6D"/>
    <w:rsid w:val="00E86119"/>
    <w:rsid w:val="00E8695F"/>
    <w:rsid w:val="00E869E1"/>
    <w:rsid w:val="00E86C4A"/>
    <w:rsid w:val="00E8700A"/>
    <w:rsid w:val="00E87080"/>
    <w:rsid w:val="00E872D9"/>
    <w:rsid w:val="00E875DE"/>
    <w:rsid w:val="00E87806"/>
    <w:rsid w:val="00E87FDC"/>
    <w:rsid w:val="00E87FF9"/>
    <w:rsid w:val="00E903FD"/>
    <w:rsid w:val="00E91099"/>
    <w:rsid w:val="00E91137"/>
    <w:rsid w:val="00E917FE"/>
    <w:rsid w:val="00E91866"/>
    <w:rsid w:val="00E91886"/>
    <w:rsid w:val="00E91B40"/>
    <w:rsid w:val="00E92668"/>
    <w:rsid w:val="00E92FB6"/>
    <w:rsid w:val="00E934F7"/>
    <w:rsid w:val="00E93945"/>
    <w:rsid w:val="00E9401A"/>
    <w:rsid w:val="00E94141"/>
    <w:rsid w:val="00E94462"/>
    <w:rsid w:val="00E948C6"/>
    <w:rsid w:val="00E94BBD"/>
    <w:rsid w:val="00E94DC2"/>
    <w:rsid w:val="00E9508F"/>
    <w:rsid w:val="00E954EA"/>
    <w:rsid w:val="00E95CBC"/>
    <w:rsid w:val="00E95D0A"/>
    <w:rsid w:val="00E95D3A"/>
    <w:rsid w:val="00E96604"/>
    <w:rsid w:val="00E96CAD"/>
    <w:rsid w:val="00E96CD3"/>
    <w:rsid w:val="00E96D15"/>
    <w:rsid w:val="00E96E11"/>
    <w:rsid w:val="00E96F17"/>
    <w:rsid w:val="00E96FD8"/>
    <w:rsid w:val="00E97B55"/>
    <w:rsid w:val="00EA02CC"/>
    <w:rsid w:val="00EA03AE"/>
    <w:rsid w:val="00EA080C"/>
    <w:rsid w:val="00EA08C9"/>
    <w:rsid w:val="00EA0AB4"/>
    <w:rsid w:val="00EA0ACF"/>
    <w:rsid w:val="00EA1390"/>
    <w:rsid w:val="00EA20DA"/>
    <w:rsid w:val="00EA253B"/>
    <w:rsid w:val="00EA2688"/>
    <w:rsid w:val="00EA26DE"/>
    <w:rsid w:val="00EA296E"/>
    <w:rsid w:val="00EA2BBF"/>
    <w:rsid w:val="00EA3452"/>
    <w:rsid w:val="00EA3CA9"/>
    <w:rsid w:val="00EA3D7B"/>
    <w:rsid w:val="00EA4047"/>
    <w:rsid w:val="00EA4333"/>
    <w:rsid w:val="00EA44B4"/>
    <w:rsid w:val="00EA4657"/>
    <w:rsid w:val="00EA5113"/>
    <w:rsid w:val="00EA59CF"/>
    <w:rsid w:val="00EA59F7"/>
    <w:rsid w:val="00EA5F83"/>
    <w:rsid w:val="00EA5FDE"/>
    <w:rsid w:val="00EA6358"/>
    <w:rsid w:val="00EA69F0"/>
    <w:rsid w:val="00EA6A82"/>
    <w:rsid w:val="00EA6FB6"/>
    <w:rsid w:val="00EA71A7"/>
    <w:rsid w:val="00EA79A6"/>
    <w:rsid w:val="00EA7FDC"/>
    <w:rsid w:val="00EB041A"/>
    <w:rsid w:val="00EB054E"/>
    <w:rsid w:val="00EB070E"/>
    <w:rsid w:val="00EB0DEA"/>
    <w:rsid w:val="00EB0F44"/>
    <w:rsid w:val="00EB0FE3"/>
    <w:rsid w:val="00EB1B80"/>
    <w:rsid w:val="00EB1C75"/>
    <w:rsid w:val="00EB22AC"/>
    <w:rsid w:val="00EB2C5D"/>
    <w:rsid w:val="00EB35BD"/>
    <w:rsid w:val="00EB367E"/>
    <w:rsid w:val="00EB3D7A"/>
    <w:rsid w:val="00EB4CCF"/>
    <w:rsid w:val="00EB523F"/>
    <w:rsid w:val="00EB555E"/>
    <w:rsid w:val="00EB5A2D"/>
    <w:rsid w:val="00EB5DBE"/>
    <w:rsid w:val="00EB673C"/>
    <w:rsid w:val="00EB6C42"/>
    <w:rsid w:val="00EB7129"/>
    <w:rsid w:val="00EB73FD"/>
    <w:rsid w:val="00EB74D4"/>
    <w:rsid w:val="00EB78B0"/>
    <w:rsid w:val="00EB78D1"/>
    <w:rsid w:val="00EB7991"/>
    <w:rsid w:val="00EB7C51"/>
    <w:rsid w:val="00EC01E9"/>
    <w:rsid w:val="00EC08F2"/>
    <w:rsid w:val="00EC1940"/>
    <w:rsid w:val="00EC1AEE"/>
    <w:rsid w:val="00EC1D2A"/>
    <w:rsid w:val="00EC1E89"/>
    <w:rsid w:val="00EC2335"/>
    <w:rsid w:val="00EC250E"/>
    <w:rsid w:val="00EC25BA"/>
    <w:rsid w:val="00EC2A30"/>
    <w:rsid w:val="00EC2BC3"/>
    <w:rsid w:val="00EC2D74"/>
    <w:rsid w:val="00EC33DA"/>
    <w:rsid w:val="00EC3A5B"/>
    <w:rsid w:val="00EC3CB1"/>
    <w:rsid w:val="00EC3CD4"/>
    <w:rsid w:val="00EC3E20"/>
    <w:rsid w:val="00EC4047"/>
    <w:rsid w:val="00EC4550"/>
    <w:rsid w:val="00EC48CC"/>
    <w:rsid w:val="00EC4BB7"/>
    <w:rsid w:val="00EC4D1A"/>
    <w:rsid w:val="00EC55A3"/>
    <w:rsid w:val="00EC5611"/>
    <w:rsid w:val="00EC6285"/>
    <w:rsid w:val="00EC62A6"/>
    <w:rsid w:val="00EC63D5"/>
    <w:rsid w:val="00EC653B"/>
    <w:rsid w:val="00EC6E77"/>
    <w:rsid w:val="00EC7006"/>
    <w:rsid w:val="00EC76C8"/>
    <w:rsid w:val="00EC7AC4"/>
    <w:rsid w:val="00EC7BC4"/>
    <w:rsid w:val="00EC7CB9"/>
    <w:rsid w:val="00ED0191"/>
    <w:rsid w:val="00ED0465"/>
    <w:rsid w:val="00ED0547"/>
    <w:rsid w:val="00ED0772"/>
    <w:rsid w:val="00ED13E6"/>
    <w:rsid w:val="00ED1D52"/>
    <w:rsid w:val="00ED2A3E"/>
    <w:rsid w:val="00ED2A84"/>
    <w:rsid w:val="00ED30E8"/>
    <w:rsid w:val="00ED319E"/>
    <w:rsid w:val="00ED372E"/>
    <w:rsid w:val="00ED437B"/>
    <w:rsid w:val="00ED45D2"/>
    <w:rsid w:val="00ED4853"/>
    <w:rsid w:val="00ED5974"/>
    <w:rsid w:val="00ED5AAE"/>
    <w:rsid w:val="00ED5D73"/>
    <w:rsid w:val="00ED60EE"/>
    <w:rsid w:val="00ED6306"/>
    <w:rsid w:val="00ED686C"/>
    <w:rsid w:val="00ED6A09"/>
    <w:rsid w:val="00ED6B06"/>
    <w:rsid w:val="00ED6F0D"/>
    <w:rsid w:val="00ED6FC2"/>
    <w:rsid w:val="00ED75A0"/>
    <w:rsid w:val="00ED7738"/>
    <w:rsid w:val="00ED78CB"/>
    <w:rsid w:val="00ED7A23"/>
    <w:rsid w:val="00ED7D97"/>
    <w:rsid w:val="00ED7FA5"/>
    <w:rsid w:val="00EE002C"/>
    <w:rsid w:val="00EE017D"/>
    <w:rsid w:val="00EE0194"/>
    <w:rsid w:val="00EE0421"/>
    <w:rsid w:val="00EE0432"/>
    <w:rsid w:val="00EE054F"/>
    <w:rsid w:val="00EE096C"/>
    <w:rsid w:val="00EE0CB7"/>
    <w:rsid w:val="00EE0CE6"/>
    <w:rsid w:val="00EE0F43"/>
    <w:rsid w:val="00EE1285"/>
    <w:rsid w:val="00EE1496"/>
    <w:rsid w:val="00EE1906"/>
    <w:rsid w:val="00EE2274"/>
    <w:rsid w:val="00EE2291"/>
    <w:rsid w:val="00EE23E6"/>
    <w:rsid w:val="00EE2F73"/>
    <w:rsid w:val="00EE39CE"/>
    <w:rsid w:val="00EE3A51"/>
    <w:rsid w:val="00EE4243"/>
    <w:rsid w:val="00EE4F5E"/>
    <w:rsid w:val="00EE5086"/>
    <w:rsid w:val="00EE5605"/>
    <w:rsid w:val="00EE6155"/>
    <w:rsid w:val="00EE6404"/>
    <w:rsid w:val="00EE6460"/>
    <w:rsid w:val="00EE6B51"/>
    <w:rsid w:val="00EE7075"/>
    <w:rsid w:val="00EE7141"/>
    <w:rsid w:val="00EE7300"/>
    <w:rsid w:val="00EE7715"/>
    <w:rsid w:val="00EF02C1"/>
    <w:rsid w:val="00EF0427"/>
    <w:rsid w:val="00EF06B1"/>
    <w:rsid w:val="00EF0A42"/>
    <w:rsid w:val="00EF1444"/>
    <w:rsid w:val="00EF169F"/>
    <w:rsid w:val="00EF1B98"/>
    <w:rsid w:val="00EF1FDC"/>
    <w:rsid w:val="00EF22D3"/>
    <w:rsid w:val="00EF2A78"/>
    <w:rsid w:val="00EF2A84"/>
    <w:rsid w:val="00EF2CB6"/>
    <w:rsid w:val="00EF2E7D"/>
    <w:rsid w:val="00EF3B58"/>
    <w:rsid w:val="00EF4673"/>
    <w:rsid w:val="00EF4BD2"/>
    <w:rsid w:val="00EF5526"/>
    <w:rsid w:val="00EF63CB"/>
    <w:rsid w:val="00EF6645"/>
    <w:rsid w:val="00EF6B34"/>
    <w:rsid w:val="00EF6BFC"/>
    <w:rsid w:val="00EF753E"/>
    <w:rsid w:val="00EF7677"/>
    <w:rsid w:val="00EF7A1D"/>
    <w:rsid w:val="00EF7BC0"/>
    <w:rsid w:val="00F004AD"/>
    <w:rsid w:val="00F007D7"/>
    <w:rsid w:val="00F00D56"/>
    <w:rsid w:val="00F00FBB"/>
    <w:rsid w:val="00F01371"/>
    <w:rsid w:val="00F013D2"/>
    <w:rsid w:val="00F0154E"/>
    <w:rsid w:val="00F01D25"/>
    <w:rsid w:val="00F02465"/>
    <w:rsid w:val="00F02616"/>
    <w:rsid w:val="00F0292E"/>
    <w:rsid w:val="00F02D36"/>
    <w:rsid w:val="00F02E98"/>
    <w:rsid w:val="00F0318A"/>
    <w:rsid w:val="00F0354A"/>
    <w:rsid w:val="00F03668"/>
    <w:rsid w:val="00F03814"/>
    <w:rsid w:val="00F039FE"/>
    <w:rsid w:val="00F03EAA"/>
    <w:rsid w:val="00F03F79"/>
    <w:rsid w:val="00F0507F"/>
    <w:rsid w:val="00F05A0E"/>
    <w:rsid w:val="00F05A98"/>
    <w:rsid w:val="00F05B58"/>
    <w:rsid w:val="00F062EA"/>
    <w:rsid w:val="00F06494"/>
    <w:rsid w:val="00F06978"/>
    <w:rsid w:val="00F06EEC"/>
    <w:rsid w:val="00F0784F"/>
    <w:rsid w:val="00F07D0D"/>
    <w:rsid w:val="00F10589"/>
    <w:rsid w:val="00F10743"/>
    <w:rsid w:val="00F114B7"/>
    <w:rsid w:val="00F11707"/>
    <w:rsid w:val="00F119DF"/>
    <w:rsid w:val="00F11D16"/>
    <w:rsid w:val="00F1253F"/>
    <w:rsid w:val="00F12640"/>
    <w:rsid w:val="00F128DA"/>
    <w:rsid w:val="00F12B3F"/>
    <w:rsid w:val="00F12ECB"/>
    <w:rsid w:val="00F13083"/>
    <w:rsid w:val="00F13B4E"/>
    <w:rsid w:val="00F14327"/>
    <w:rsid w:val="00F143A2"/>
    <w:rsid w:val="00F14C70"/>
    <w:rsid w:val="00F14CDF"/>
    <w:rsid w:val="00F14E69"/>
    <w:rsid w:val="00F15632"/>
    <w:rsid w:val="00F156DF"/>
    <w:rsid w:val="00F15734"/>
    <w:rsid w:val="00F158BA"/>
    <w:rsid w:val="00F15FAB"/>
    <w:rsid w:val="00F16A25"/>
    <w:rsid w:val="00F16CCF"/>
    <w:rsid w:val="00F17090"/>
    <w:rsid w:val="00F172E1"/>
    <w:rsid w:val="00F1734C"/>
    <w:rsid w:val="00F17999"/>
    <w:rsid w:val="00F17CC6"/>
    <w:rsid w:val="00F20254"/>
    <w:rsid w:val="00F205DD"/>
    <w:rsid w:val="00F21019"/>
    <w:rsid w:val="00F21132"/>
    <w:rsid w:val="00F21B9B"/>
    <w:rsid w:val="00F21C60"/>
    <w:rsid w:val="00F22600"/>
    <w:rsid w:val="00F22659"/>
    <w:rsid w:val="00F226D8"/>
    <w:rsid w:val="00F227C8"/>
    <w:rsid w:val="00F22B30"/>
    <w:rsid w:val="00F23ACF"/>
    <w:rsid w:val="00F2413C"/>
    <w:rsid w:val="00F2427C"/>
    <w:rsid w:val="00F252E3"/>
    <w:rsid w:val="00F25967"/>
    <w:rsid w:val="00F25999"/>
    <w:rsid w:val="00F25F04"/>
    <w:rsid w:val="00F26641"/>
    <w:rsid w:val="00F26A0D"/>
    <w:rsid w:val="00F26B6C"/>
    <w:rsid w:val="00F26F0E"/>
    <w:rsid w:val="00F27282"/>
    <w:rsid w:val="00F27389"/>
    <w:rsid w:val="00F27B41"/>
    <w:rsid w:val="00F27D44"/>
    <w:rsid w:val="00F3006C"/>
    <w:rsid w:val="00F300C0"/>
    <w:rsid w:val="00F303FE"/>
    <w:rsid w:val="00F304CA"/>
    <w:rsid w:val="00F305AF"/>
    <w:rsid w:val="00F30AB1"/>
    <w:rsid w:val="00F30DCC"/>
    <w:rsid w:val="00F30F12"/>
    <w:rsid w:val="00F31ADA"/>
    <w:rsid w:val="00F31B4F"/>
    <w:rsid w:val="00F31B96"/>
    <w:rsid w:val="00F31BCA"/>
    <w:rsid w:val="00F31EB3"/>
    <w:rsid w:val="00F31FE9"/>
    <w:rsid w:val="00F32071"/>
    <w:rsid w:val="00F3259B"/>
    <w:rsid w:val="00F32794"/>
    <w:rsid w:val="00F33780"/>
    <w:rsid w:val="00F33790"/>
    <w:rsid w:val="00F33A97"/>
    <w:rsid w:val="00F33D36"/>
    <w:rsid w:val="00F33DF0"/>
    <w:rsid w:val="00F34539"/>
    <w:rsid w:val="00F34B29"/>
    <w:rsid w:val="00F3500E"/>
    <w:rsid w:val="00F35283"/>
    <w:rsid w:val="00F3535B"/>
    <w:rsid w:val="00F3589C"/>
    <w:rsid w:val="00F35A9F"/>
    <w:rsid w:val="00F35F75"/>
    <w:rsid w:val="00F365C0"/>
    <w:rsid w:val="00F365DE"/>
    <w:rsid w:val="00F365FC"/>
    <w:rsid w:val="00F36A92"/>
    <w:rsid w:val="00F3756B"/>
    <w:rsid w:val="00F3785F"/>
    <w:rsid w:val="00F40624"/>
    <w:rsid w:val="00F40C10"/>
    <w:rsid w:val="00F419BB"/>
    <w:rsid w:val="00F41B30"/>
    <w:rsid w:val="00F41BDE"/>
    <w:rsid w:val="00F41DF7"/>
    <w:rsid w:val="00F4268C"/>
    <w:rsid w:val="00F426C6"/>
    <w:rsid w:val="00F43025"/>
    <w:rsid w:val="00F43274"/>
    <w:rsid w:val="00F43900"/>
    <w:rsid w:val="00F439E4"/>
    <w:rsid w:val="00F43DB9"/>
    <w:rsid w:val="00F44169"/>
    <w:rsid w:val="00F44A8C"/>
    <w:rsid w:val="00F44ABB"/>
    <w:rsid w:val="00F44DF2"/>
    <w:rsid w:val="00F45F18"/>
    <w:rsid w:val="00F46010"/>
    <w:rsid w:val="00F4683E"/>
    <w:rsid w:val="00F46ACF"/>
    <w:rsid w:val="00F46BB2"/>
    <w:rsid w:val="00F47BE7"/>
    <w:rsid w:val="00F47C9E"/>
    <w:rsid w:val="00F5023D"/>
    <w:rsid w:val="00F5025F"/>
    <w:rsid w:val="00F51195"/>
    <w:rsid w:val="00F5136E"/>
    <w:rsid w:val="00F515D7"/>
    <w:rsid w:val="00F515EA"/>
    <w:rsid w:val="00F523EC"/>
    <w:rsid w:val="00F52651"/>
    <w:rsid w:val="00F52A94"/>
    <w:rsid w:val="00F53236"/>
    <w:rsid w:val="00F539C9"/>
    <w:rsid w:val="00F53ADD"/>
    <w:rsid w:val="00F53DE3"/>
    <w:rsid w:val="00F53DEF"/>
    <w:rsid w:val="00F53E33"/>
    <w:rsid w:val="00F54228"/>
    <w:rsid w:val="00F542C1"/>
    <w:rsid w:val="00F549B4"/>
    <w:rsid w:val="00F54D95"/>
    <w:rsid w:val="00F54F49"/>
    <w:rsid w:val="00F553ED"/>
    <w:rsid w:val="00F55500"/>
    <w:rsid w:val="00F5551F"/>
    <w:rsid w:val="00F55A50"/>
    <w:rsid w:val="00F55BC7"/>
    <w:rsid w:val="00F5627A"/>
    <w:rsid w:val="00F564C2"/>
    <w:rsid w:val="00F566CA"/>
    <w:rsid w:val="00F568F8"/>
    <w:rsid w:val="00F56B7B"/>
    <w:rsid w:val="00F56E59"/>
    <w:rsid w:val="00F56F22"/>
    <w:rsid w:val="00F57090"/>
    <w:rsid w:val="00F57806"/>
    <w:rsid w:val="00F57FBF"/>
    <w:rsid w:val="00F6038A"/>
    <w:rsid w:val="00F603A6"/>
    <w:rsid w:val="00F60532"/>
    <w:rsid w:val="00F60954"/>
    <w:rsid w:val="00F60B49"/>
    <w:rsid w:val="00F60CC5"/>
    <w:rsid w:val="00F60CEB"/>
    <w:rsid w:val="00F61216"/>
    <w:rsid w:val="00F61690"/>
    <w:rsid w:val="00F61B9C"/>
    <w:rsid w:val="00F61CE5"/>
    <w:rsid w:val="00F62019"/>
    <w:rsid w:val="00F6237B"/>
    <w:rsid w:val="00F62572"/>
    <w:rsid w:val="00F62B0F"/>
    <w:rsid w:val="00F62E9A"/>
    <w:rsid w:val="00F62F30"/>
    <w:rsid w:val="00F634D5"/>
    <w:rsid w:val="00F6354D"/>
    <w:rsid w:val="00F63A0A"/>
    <w:rsid w:val="00F63EEE"/>
    <w:rsid w:val="00F6458E"/>
    <w:rsid w:val="00F645A9"/>
    <w:rsid w:val="00F647FF"/>
    <w:rsid w:val="00F64C2E"/>
    <w:rsid w:val="00F64D91"/>
    <w:rsid w:val="00F64EAF"/>
    <w:rsid w:val="00F654EF"/>
    <w:rsid w:val="00F65AE5"/>
    <w:rsid w:val="00F65F56"/>
    <w:rsid w:val="00F6606C"/>
    <w:rsid w:val="00F6630F"/>
    <w:rsid w:val="00F6663E"/>
    <w:rsid w:val="00F66A79"/>
    <w:rsid w:val="00F66E43"/>
    <w:rsid w:val="00F66EC4"/>
    <w:rsid w:val="00F6731B"/>
    <w:rsid w:val="00F7051A"/>
    <w:rsid w:val="00F705BE"/>
    <w:rsid w:val="00F707DB"/>
    <w:rsid w:val="00F70AAC"/>
    <w:rsid w:val="00F70F5B"/>
    <w:rsid w:val="00F729ED"/>
    <w:rsid w:val="00F72E0A"/>
    <w:rsid w:val="00F7300E"/>
    <w:rsid w:val="00F733D9"/>
    <w:rsid w:val="00F737B0"/>
    <w:rsid w:val="00F737EB"/>
    <w:rsid w:val="00F73811"/>
    <w:rsid w:val="00F739A5"/>
    <w:rsid w:val="00F73FE5"/>
    <w:rsid w:val="00F743C2"/>
    <w:rsid w:val="00F74679"/>
    <w:rsid w:val="00F74CBE"/>
    <w:rsid w:val="00F75518"/>
    <w:rsid w:val="00F755BA"/>
    <w:rsid w:val="00F76CF2"/>
    <w:rsid w:val="00F76D1B"/>
    <w:rsid w:val="00F77169"/>
    <w:rsid w:val="00F77472"/>
    <w:rsid w:val="00F77BA3"/>
    <w:rsid w:val="00F77EE0"/>
    <w:rsid w:val="00F80778"/>
    <w:rsid w:val="00F8086B"/>
    <w:rsid w:val="00F80A96"/>
    <w:rsid w:val="00F80B0A"/>
    <w:rsid w:val="00F80BAE"/>
    <w:rsid w:val="00F81184"/>
    <w:rsid w:val="00F812CB"/>
    <w:rsid w:val="00F81A7E"/>
    <w:rsid w:val="00F81D20"/>
    <w:rsid w:val="00F81D9E"/>
    <w:rsid w:val="00F81DB4"/>
    <w:rsid w:val="00F82698"/>
    <w:rsid w:val="00F826AA"/>
    <w:rsid w:val="00F82AB5"/>
    <w:rsid w:val="00F82BEB"/>
    <w:rsid w:val="00F82D99"/>
    <w:rsid w:val="00F82E80"/>
    <w:rsid w:val="00F831E3"/>
    <w:rsid w:val="00F8524B"/>
    <w:rsid w:val="00F854F4"/>
    <w:rsid w:val="00F85FB9"/>
    <w:rsid w:val="00F860EF"/>
    <w:rsid w:val="00F86C24"/>
    <w:rsid w:val="00F86D95"/>
    <w:rsid w:val="00F874DB"/>
    <w:rsid w:val="00F8757A"/>
    <w:rsid w:val="00F87EA9"/>
    <w:rsid w:val="00F905F2"/>
    <w:rsid w:val="00F908CC"/>
    <w:rsid w:val="00F90D25"/>
    <w:rsid w:val="00F90E18"/>
    <w:rsid w:val="00F911B2"/>
    <w:rsid w:val="00F913E8"/>
    <w:rsid w:val="00F91522"/>
    <w:rsid w:val="00F918F0"/>
    <w:rsid w:val="00F91901"/>
    <w:rsid w:val="00F91AE0"/>
    <w:rsid w:val="00F91F3B"/>
    <w:rsid w:val="00F929CD"/>
    <w:rsid w:val="00F92B3C"/>
    <w:rsid w:val="00F92E8C"/>
    <w:rsid w:val="00F92F92"/>
    <w:rsid w:val="00F93169"/>
    <w:rsid w:val="00F94004"/>
    <w:rsid w:val="00F9412C"/>
    <w:rsid w:val="00F94145"/>
    <w:rsid w:val="00F942FA"/>
    <w:rsid w:val="00F943B0"/>
    <w:rsid w:val="00F9448A"/>
    <w:rsid w:val="00F944BF"/>
    <w:rsid w:val="00F9458C"/>
    <w:rsid w:val="00F951DC"/>
    <w:rsid w:val="00F95477"/>
    <w:rsid w:val="00F95CE0"/>
    <w:rsid w:val="00F96067"/>
    <w:rsid w:val="00F96B95"/>
    <w:rsid w:val="00F96C75"/>
    <w:rsid w:val="00F970EE"/>
    <w:rsid w:val="00F970F9"/>
    <w:rsid w:val="00F9791F"/>
    <w:rsid w:val="00F97AF5"/>
    <w:rsid w:val="00F97F0D"/>
    <w:rsid w:val="00F97FD7"/>
    <w:rsid w:val="00FA0013"/>
    <w:rsid w:val="00FA02CC"/>
    <w:rsid w:val="00FA04C7"/>
    <w:rsid w:val="00FA0A54"/>
    <w:rsid w:val="00FA0DD2"/>
    <w:rsid w:val="00FA0E8F"/>
    <w:rsid w:val="00FA0FC0"/>
    <w:rsid w:val="00FA118B"/>
    <w:rsid w:val="00FA12C3"/>
    <w:rsid w:val="00FA1A16"/>
    <w:rsid w:val="00FA20DF"/>
    <w:rsid w:val="00FA275B"/>
    <w:rsid w:val="00FA2822"/>
    <w:rsid w:val="00FA291E"/>
    <w:rsid w:val="00FA32DB"/>
    <w:rsid w:val="00FA33B2"/>
    <w:rsid w:val="00FA3588"/>
    <w:rsid w:val="00FA3D7E"/>
    <w:rsid w:val="00FA46F8"/>
    <w:rsid w:val="00FA4B53"/>
    <w:rsid w:val="00FA5209"/>
    <w:rsid w:val="00FA524A"/>
    <w:rsid w:val="00FA54AC"/>
    <w:rsid w:val="00FA54D2"/>
    <w:rsid w:val="00FA5F7C"/>
    <w:rsid w:val="00FA669E"/>
    <w:rsid w:val="00FA6DAF"/>
    <w:rsid w:val="00FA7DDC"/>
    <w:rsid w:val="00FB0136"/>
    <w:rsid w:val="00FB027D"/>
    <w:rsid w:val="00FB03C5"/>
    <w:rsid w:val="00FB05B7"/>
    <w:rsid w:val="00FB0971"/>
    <w:rsid w:val="00FB1278"/>
    <w:rsid w:val="00FB16AB"/>
    <w:rsid w:val="00FB1AEF"/>
    <w:rsid w:val="00FB1C01"/>
    <w:rsid w:val="00FB1C11"/>
    <w:rsid w:val="00FB204C"/>
    <w:rsid w:val="00FB2761"/>
    <w:rsid w:val="00FB31CE"/>
    <w:rsid w:val="00FB31D3"/>
    <w:rsid w:val="00FB3919"/>
    <w:rsid w:val="00FB3C33"/>
    <w:rsid w:val="00FB3FF9"/>
    <w:rsid w:val="00FB441E"/>
    <w:rsid w:val="00FB4764"/>
    <w:rsid w:val="00FB4BDA"/>
    <w:rsid w:val="00FB5859"/>
    <w:rsid w:val="00FB5FDE"/>
    <w:rsid w:val="00FB6105"/>
    <w:rsid w:val="00FB67D9"/>
    <w:rsid w:val="00FB6939"/>
    <w:rsid w:val="00FB6A30"/>
    <w:rsid w:val="00FB6C52"/>
    <w:rsid w:val="00FB6C87"/>
    <w:rsid w:val="00FB71DD"/>
    <w:rsid w:val="00FC05EF"/>
    <w:rsid w:val="00FC0ACE"/>
    <w:rsid w:val="00FC0EA9"/>
    <w:rsid w:val="00FC12E8"/>
    <w:rsid w:val="00FC12EE"/>
    <w:rsid w:val="00FC16BF"/>
    <w:rsid w:val="00FC1960"/>
    <w:rsid w:val="00FC1F16"/>
    <w:rsid w:val="00FC2063"/>
    <w:rsid w:val="00FC272A"/>
    <w:rsid w:val="00FC2F08"/>
    <w:rsid w:val="00FC3322"/>
    <w:rsid w:val="00FC3476"/>
    <w:rsid w:val="00FC353F"/>
    <w:rsid w:val="00FC3880"/>
    <w:rsid w:val="00FC38AE"/>
    <w:rsid w:val="00FC3CB4"/>
    <w:rsid w:val="00FC3DE4"/>
    <w:rsid w:val="00FC41DC"/>
    <w:rsid w:val="00FC4469"/>
    <w:rsid w:val="00FC4A23"/>
    <w:rsid w:val="00FC4B20"/>
    <w:rsid w:val="00FC503B"/>
    <w:rsid w:val="00FC50D8"/>
    <w:rsid w:val="00FC515D"/>
    <w:rsid w:val="00FC628F"/>
    <w:rsid w:val="00FC6800"/>
    <w:rsid w:val="00FC77A8"/>
    <w:rsid w:val="00FC78D9"/>
    <w:rsid w:val="00FD03BB"/>
    <w:rsid w:val="00FD056D"/>
    <w:rsid w:val="00FD0ACA"/>
    <w:rsid w:val="00FD0E03"/>
    <w:rsid w:val="00FD1199"/>
    <w:rsid w:val="00FD1389"/>
    <w:rsid w:val="00FD161A"/>
    <w:rsid w:val="00FD19A6"/>
    <w:rsid w:val="00FD23CA"/>
    <w:rsid w:val="00FD2F7F"/>
    <w:rsid w:val="00FD34B4"/>
    <w:rsid w:val="00FD34DC"/>
    <w:rsid w:val="00FD36CD"/>
    <w:rsid w:val="00FD3F7D"/>
    <w:rsid w:val="00FD4A96"/>
    <w:rsid w:val="00FD4C4A"/>
    <w:rsid w:val="00FD5C47"/>
    <w:rsid w:val="00FD5D99"/>
    <w:rsid w:val="00FD6041"/>
    <w:rsid w:val="00FD65E1"/>
    <w:rsid w:val="00FD6E1A"/>
    <w:rsid w:val="00FD7868"/>
    <w:rsid w:val="00FD7940"/>
    <w:rsid w:val="00FE0140"/>
    <w:rsid w:val="00FE0834"/>
    <w:rsid w:val="00FE0D51"/>
    <w:rsid w:val="00FE1B64"/>
    <w:rsid w:val="00FE1D9E"/>
    <w:rsid w:val="00FE2156"/>
    <w:rsid w:val="00FE24ED"/>
    <w:rsid w:val="00FE27D8"/>
    <w:rsid w:val="00FE2857"/>
    <w:rsid w:val="00FE2E19"/>
    <w:rsid w:val="00FE3006"/>
    <w:rsid w:val="00FE348D"/>
    <w:rsid w:val="00FE3590"/>
    <w:rsid w:val="00FE36F8"/>
    <w:rsid w:val="00FE3B74"/>
    <w:rsid w:val="00FE3FD2"/>
    <w:rsid w:val="00FE421E"/>
    <w:rsid w:val="00FE44B3"/>
    <w:rsid w:val="00FE4925"/>
    <w:rsid w:val="00FE49EB"/>
    <w:rsid w:val="00FE4B69"/>
    <w:rsid w:val="00FE4C1F"/>
    <w:rsid w:val="00FE51DB"/>
    <w:rsid w:val="00FE5231"/>
    <w:rsid w:val="00FE538F"/>
    <w:rsid w:val="00FE58CC"/>
    <w:rsid w:val="00FE5D7A"/>
    <w:rsid w:val="00FE5F91"/>
    <w:rsid w:val="00FE607C"/>
    <w:rsid w:val="00FE78FA"/>
    <w:rsid w:val="00FE7922"/>
    <w:rsid w:val="00FE7D68"/>
    <w:rsid w:val="00FE7ECF"/>
    <w:rsid w:val="00FF0135"/>
    <w:rsid w:val="00FF029E"/>
    <w:rsid w:val="00FF0471"/>
    <w:rsid w:val="00FF0841"/>
    <w:rsid w:val="00FF0B1D"/>
    <w:rsid w:val="00FF0B6C"/>
    <w:rsid w:val="00FF0BBC"/>
    <w:rsid w:val="00FF0EFD"/>
    <w:rsid w:val="00FF1EF5"/>
    <w:rsid w:val="00FF2295"/>
    <w:rsid w:val="00FF2328"/>
    <w:rsid w:val="00FF28BC"/>
    <w:rsid w:val="00FF3195"/>
    <w:rsid w:val="00FF35E6"/>
    <w:rsid w:val="00FF3A70"/>
    <w:rsid w:val="00FF3BD7"/>
    <w:rsid w:val="00FF3D83"/>
    <w:rsid w:val="00FF40B2"/>
    <w:rsid w:val="00FF4654"/>
    <w:rsid w:val="00FF46D8"/>
    <w:rsid w:val="00FF5114"/>
    <w:rsid w:val="00FF51F1"/>
    <w:rsid w:val="00FF5231"/>
    <w:rsid w:val="00FF5BDA"/>
    <w:rsid w:val="00FF5C37"/>
    <w:rsid w:val="00FF5D2A"/>
    <w:rsid w:val="00FF6264"/>
    <w:rsid w:val="00FF6CA9"/>
    <w:rsid w:val="00FF6CD1"/>
    <w:rsid w:val="00FF6FDF"/>
    <w:rsid w:val="00FF710E"/>
    <w:rsid w:val="00FF72B2"/>
    <w:rsid w:val="0119B54A"/>
    <w:rsid w:val="01255A19"/>
    <w:rsid w:val="01512AC6"/>
    <w:rsid w:val="0171D8EC"/>
    <w:rsid w:val="01CDCE2F"/>
    <w:rsid w:val="01D560C0"/>
    <w:rsid w:val="02335282"/>
    <w:rsid w:val="0248FFE4"/>
    <w:rsid w:val="024DB467"/>
    <w:rsid w:val="025B8565"/>
    <w:rsid w:val="02D5A90C"/>
    <w:rsid w:val="0344831B"/>
    <w:rsid w:val="0412EAE2"/>
    <w:rsid w:val="046E6883"/>
    <w:rsid w:val="047A94E8"/>
    <w:rsid w:val="048148E6"/>
    <w:rsid w:val="04C2B305"/>
    <w:rsid w:val="04DFFDC5"/>
    <w:rsid w:val="04E0782F"/>
    <w:rsid w:val="05285A35"/>
    <w:rsid w:val="05511303"/>
    <w:rsid w:val="055451F6"/>
    <w:rsid w:val="05924618"/>
    <w:rsid w:val="05A73473"/>
    <w:rsid w:val="0630EE6C"/>
    <w:rsid w:val="063F5D3F"/>
    <w:rsid w:val="06C215B2"/>
    <w:rsid w:val="06FF08F0"/>
    <w:rsid w:val="074732A0"/>
    <w:rsid w:val="076476AF"/>
    <w:rsid w:val="0773ED77"/>
    <w:rsid w:val="07EF92C0"/>
    <w:rsid w:val="07F45F7A"/>
    <w:rsid w:val="0811B5BC"/>
    <w:rsid w:val="08342508"/>
    <w:rsid w:val="0845DF21"/>
    <w:rsid w:val="087F442F"/>
    <w:rsid w:val="089C83B8"/>
    <w:rsid w:val="08CD228A"/>
    <w:rsid w:val="08D7A81F"/>
    <w:rsid w:val="09BAD845"/>
    <w:rsid w:val="0AA70645"/>
    <w:rsid w:val="0AB7D19E"/>
    <w:rsid w:val="0AC9F6F6"/>
    <w:rsid w:val="0C357DA6"/>
    <w:rsid w:val="0C3FD4B7"/>
    <w:rsid w:val="0C4838BD"/>
    <w:rsid w:val="0C5EBC45"/>
    <w:rsid w:val="0C9FF0EA"/>
    <w:rsid w:val="0CA5B58C"/>
    <w:rsid w:val="0CE81EEB"/>
    <w:rsid w:val="0D094B71"/>
    <w:rsid w:val="0D6004F5"/>
    <w:rsid w:val="0D8A7B41"/>
    <w:rsid w:val="0DCE8D72"/>
    <w:rsid w:val="0DFCECB5"/>
    <w:rsid w:val="0E1F7458"/>
    <w:rsid w:val="0E958687"/>
    <w:rsid w:val="0EB35292"/>
    <w:rsid w:val="0EFA4135"/>
    <w:rsid w:val="0F261AE9"/>
    <w:rsid w:val="0FCDC3B0"/>
    <w:rsid w:val="0FDB4554"/>
    <w:rsid w:val="0FE24305"/>
    <w:rsid w:val="1014B4EE"/>
    <w:rsid w:val="1050D2B4"/>
    <w:rsid w:val="1070AA6E"/>
    <w:rsid w:val="10ACCDFB"/>
    <w:rsid w:val="10B560A0"/>
    <w:rsid w:val="10C3D8F0"/>
    <w:rsid w:val="10CDDD54"/>
    <w:rsid w:val="1123C93C"/>
    <w:rsid w:val="1125EE77"/>
    <w:rsid w:val="1132F9E0"/>
    <w:rsid w:val="114DC6CE"/>
    <w:rsid w:val="1162931F"/>
    <w:rsid w:val="116AABCA"/>
    <w:rsid w:val="125218E6"/>
    <w:rsid w:val="1260D841"/>
    <w:rsid w:val="12D969DB"/>
    <w:rsid w:val="12E6C864"/>
    <w:rsid w:val="12FB3A1F"/>
    <w:rsid w:val="13794689"/>
    <w:rsid w:val="137BAF01"/>
    <w:rsid w:val="1385C956"/>
    <w:rsid w:val="13E4F96A"/>
    <w:rsid w:val="1413BD54"/>
    <w:rsid w:val="142B1D15"/>
    <w:rsid w:val="1466F9C2"/>
    <w:rsid w:val="14707ADF"/>
    <w:rsid w:val="1473DFBA"/>
    <w:rsid w:val="14A31C63"/>
    <w:rsid w:val="14C0C4F7"/>
    <w:rsid w:val="14E022C6"/>
    <w:rsid w:val="14E34CAE"/>
    <w:rsid w:val="1502EA8C"/>
    <w:rsid w:val="15257437"/>
    <w:rsid w:val="158F73B3"/>
    <w:rsid w:val="15AA76AF"/>
    <w:rsid w:val="15F71DFE"/>
    <w:rsid w:val="166976B7"/>
    <w:rsid w:val="16FE4618"/>
    <w:rsid w:val="171C4FF7"/>
    <w:rsid w:val="173D5D38"/>
    <w:rsid w:val="177CF012"/>
    <w:rsid w:val="17819D18"/>
    <w:rsid w:val="17C5553D"/>
    <w:rsid w:val="17E08345"/>
    <w:rsid w:val="1811E3EA"/>
    <w:rsid w:val="1839F599"/>
    <w:rsid w:val="1845A7B7"/>
    <w:rsid w:val="187BAE67"/>
    <w:rsid w:val="189A602D"/>
    <w:rsid w:val="18BEC381"/>
    <w:rsid w:val="198A69BC"/>
    <w:rsid w:val="19CF1F30"/>
    <w:rsid w:val="19F7332E"/>
    <w:rsid w:val="1A650452"/>
    <w:rsid w:val="1A915D57"/>
    <w:rsid w:val="1B5E51AC"/>
    <w:rsid w:val="1B7E96F2"/>
    <w:rsid w:val="1B9B2E7E"/>
    <w:rsid w:val="1C3EC7D8"/>
    <w:rsid w:val="1C548B97"/>
    <w:rsid w:val="1C87BD5F"/>
    <w:rsid w:val="1CBCEB12"/>
    <w:rsid w:val="1CD07E5C"/>
    <w:rsid w:val="1D9739F4"/>
    <w:rsid w:val="1DA31667"/>
    <w:rsid w:val="1DB03DB8"/>
    <w:rsid w:val="1DF7772D"/>
    <w:rsid w:val="1E1F6CEA"/>
    <w:rsid w:val="1E5289BD"/>
    <w:rsid w:val="1E57970E"/>
    <w:rsid w:val="1ECB1839"/>
    <w:rsid w:val="1EF88247"/>
    <w:rsid w:val="1EFCEDAE"/>
    <w:rsid w:val="1F13C914"/>
    <w:rsid w:val="1F19D995"/>
    <w:rsid w:val="1F809AAD"/>
    <w:rsid w:val="1FBA69F0"/>
    <w:rsid w:val="1FDB9282"/>
    <w:rsid w:val="2091369D"/>
    <w:rsid w:val="20AA588E"/>
    <w:rsid w:val="20B153B6"/>
    <w:rsid w:val="20C9595B"/>
    <w:rsid w:val="20D217FC"/>
    <w:rsid w:val="20D6A775"/>
    <w:rsid w:val="20EE9C28"/>
    <w:rsid w:val="210306F5"/>
    <w:rsid w:val="2166F25D"/>
    <w:rsid w:val="2193D615"/>
    <w:rsid w:val="21ADA6E4"/>
    <w:rsid w:val="21E3F2B2"/>
    <w:rsid w:val="21EDD119"/>
    <w:rsid w:val="21F5932B"/>
    <w:rsid w:val="222B28AA"/>
    <w:rsid w:val="2292104A"/>
    <w:rsid w:val="22C18315"/>
    <w:rsid w:val="22E62DF5"/>
    <w:rsid w:val="23275449"/>
    <w:rsid w:val="23C0320E"/>
    <w:rsid w:val="23CEA53A"/>
    <w:rsid w:val="23D9BE17"/>
    <w:rsid w:val="2410CCD1"/>
    <w:rsid w:val="2475EB8A"/>
    <w:rsid w:val="248E3A9D"/>
    <w:rsid w:val="24E62175"/>
    <w:rsid w:val="251BFFE8"/>
    <w:rsid w:val="255ADF34"/>
    <w:rsid w:val="25A58152"/>
    <w:rsid w:val="25CCA1EB"/>
    <w:rsid w:val="25EB667E"/>
    <w:rsid w:val="25ECA8A6"/>
    <w:rsid w:val="25ED4EC9"/>
    <w:rsid w:val="2602EC79"/>
    <w:rsid w:val="2603BFCB"/>
    <w:rsid w:val="265CAC19"/>
    <w:rsid w:val="2673A66E"/>
    <w:rsid w:val="2690555E"/>
    <w:rsid w:val="26A02B56"/>
    <w:rsid w:val="26F9BE28"/>
    <w:rsid w:val="28016CA8"/>
    <w:rsid w:val="28520546"/>
    <w:rsid w:val="28566230"/>
    <w:rsid w:val="28B938B0"/>
    <w:rsid w:val="28E30545"/>
    <w:rsid w:val="290DD6DF"/>
    <w:rsid w:val="2911A77A"/>
    <w:rsid w:val="2973F4AB"/>
    <w:rsid w:val="29A3EDD3"/>
    <w:rsid w:val="2A5B0F53"/>
    <w:rsid w:val="2AA30632"/>
    <w:rsid w:val="2AA56A46"/>
    <w:rsid w:val="2AFA98BE"/>
    <w:rsid w:val="2B06C896"/>
    <w:rsid w:val="2B5E9F37"/>
    <w:rsid w:val="2BE63511"/>
    <w:rsid w:val="2C3181A0"/>
    <w:rsid w:val="2C557B0B"/>
    <w:rsid w:val="2C84F0DF"/>
    <w:rsid w:val="2CAB55BB"/>
    <w:rsid w:val="2CAC69C1"/>
    <w:rsid w:val="2CBBACDF"/>
    <w:rsid w:val="2CF22A8B"/>
    <w:rsid w:val="2D61C05A"/>
    <w:rsid w:val="2D8BADB4"/>
    <w:rsid w:val="2DA4D611"/>
    <w:rsid w:val="2DBFF7B3"/>
    <w:rsid w:val="2E39BB31"/>
    <w:rsid w:val="2E40281F"/>
    <w:rsid w:val="2E66670B"/>
    <w:rsid w:val="2E7BD0C2"/>
    <w:rsid w:val="2E7EE531"/>
    <w:rsid w:val="2E8DEBA8"/>
    <w:rsid w:val="2EB3277D"/>
    <w:rsid w:val="2EBA565E"/>
    <w:rsid w:val="2ED6CBB6"/>
    <w:rsid w:val="2F0AC29B"/>
    <w:rsid w:val="2F1ED66B"/>
    <w:rsid w:val="2F85CD2B"/>
    <w:rsid w:val="2F92690B"/>
    <w:rsid w:val="2FD2C4A6"/>
    <w:rsid w:val="2FD61CE6"/>
    <w:rsid w:val="3083EE8A"/>
    <w:rsid w:val="308CA01C"/>
    <w:rsid w:val="30B1E82B"/>
    <w:rsid w:val="30E12BDF"/>
    <w:rsid w:val="30E1438D"/>
    <w:rsid w:val="31063917"/>
    <w:rsid w:val="3135755C"/>
    <w:rsid w:val="314AE8E4"/>
    <w:rsid w:val="315924EE"/>
    <w:rsid w:val="317566B6"/>
    <w:rsid w:val="319FF15C"/>
    <w:rsid w:val="31CC484F"/>
    <w:rsid w:val="31E37ED0"/>
    <w:rsid w:val="31EC17F2"/>
    <w:rsid w:val="3227AB76"/>
    <w:rsid w:val="32F4C9DB"/>
    <w:rsid w:val="333D136C"/>
    <w:rsid w:val="335B1F55"/>
    <w:rsid w:val="337AA106"/>
    <w:rsid w:val="33B42345"/>
    <w:rsid w:val="33DE229D"/>
    <w:rsid w:val="33EA2832"/>
    <w:rsid w:val="340A59A0"/>
    <w:rsid w:val="34172B34"/>
    <w:rsid w:val="34A3F9C0"/>
    <w:rsid w:val="34BE71AC"/>
    <w:rsid w:val="34F768FF"/>
    <w:rsid w:val="3510F723"/>
    <w:rsid w:val="3515E938"/>
    <w:rsid w:val="352ECAAE"/>
    <w:rsid w:val="354D1440"/>
    <w:rsid w:val="35B4DFC8"/>
    <w:rsid w:val="35C1B085"/>
    <w:rsid w:val="35CFAD12"/>
    <w:rsid w:val="360170EC"/>
    <w:rsid w:val="364E2776"/>
    <w:rsid w:val="368A3631"/>
    <w:rsid w:val="36B173EA"/>
    <w:rsid w:val="36B5A691"/>
    <w:rsid w:val="36CA30BD"/>
    <w:rsid w:val="374890CD"/>
    <w:rsid w:val="3750D321"/>
    <w:rsid w:val="376EBC9D"/>
    <w:rsid w:val="37713A9E"/>
    <w:rsid w:val="37B04191"/>
    <w:rsid w:val="380AFB03"/>
    <w:rsid w:val="382B370B"/>
    <w:rsid w:val="38451C7C"/>
    <w:rsid w:val="3847912E"/>
    <w:rsid w:val="385FA50D"/>
    <w:rsid w:val="38818ED6"/>
    <w:rsid w:val="38EA8F0A"/>
    <w:rsid w:val="38FB859B"/>
    <w:rsid w:val="39373B6C"/>
    <w:rsid w:val="39913670"/>
    <w:rsid w:val="39963C09"/>
    <w:rsid w:val="39AAD34E"/>
    <w:rsid w:val="3A2A5439"/>
    <w:rsid w:val="3AAA2598"/>
    <w:rsid w:val="3ABEC847"/>
    <w:rsid w:val="3B1931AC"/>
    <w:rsid w:val="3B2128CF"/>
    <w:rsid w:val="3B4EE3E7"/>
    <w:rsid w:val="3B503C3F"/>
    <w:rsid w:val="3B54B758"/>
    <w:rsid w:val="3B786520"/>
    <w:rsid w:val="3C57742B"/>
    <w:rsid w:val="3C64D46E"/>
    <w:rsid w:val="3C79877B"/>
    <w:rsid w:val="3CA26AB7"/>
    <w:rsid w:val="3CB1DF26"/>
    <w:rsid w:val="3CC12D52"/>
    <w:rsid w:val="3CC969E1"/>
    <w:rsid w:val="3CF5427E"/>
    <w:rsid w:val="3D3F319B"/>
    <w:rsid w:val="3D7A4715"/>
    <w:rsid w:val="3DE061D1"/>
    <w:rsid w:val="3E06991C"/>
    <w:rsid w:val="3E64ACD5"/>
    <w:rsid w:val="3E938D7F"/>
    <w:rsid w:val="3E9612DA"/>
    <w:rsid w:val="3EDC78ED"/>
    <w:rsid w:val="3EF55426"/>
    <w:rsid w:val="3F797F6E"/>
    <w:rsid w:val="3F8600AE"/>
    <w:rsid w:val="3FF46330"/>
    <w:rsid w:val="40E753B7"/>
    <w:rsid w:val="4120F8CF"/>
    <w:rsid w:val="41292A72"/>
    <w:rsid w:val="419F6E07"/>
    <w:rsid w:val="41FC8F5B"/>
    <w:rsid w:val="422B3E3B"/>
    <w:rsid w:val="42400CB4"/>
    <w:rsid w:val="428811E1"/>
    <w:rsid w:val="42A4BA90"/>
    <w:rsid w:val="42C9ED83"/>
    <w:rsid w:val="42D11DFE"/>
    <w:rsid w:val="42E47044"/>
    <w:rsid w:val="43135736"/>
    <w:rsid w:val="432FE5E5"/>
    <w:rsid w:val="4396ECE1"/>
    <w:rsid w:val="43A0C0C2"/>
    <w:rsid w:val="43DCFE3F"/>
    <w:rsid w:val="43EAA145"/>
    <w:rsid w:val="44235049"/>
    <w:rsid w:val="4453476A"/>
    <w:rsid w:val="45219C1C"/>
    <w:rsid w:val="456030F4"/>
    <w:rsid w:val="457890CE"/>
    <w:rsid w:val="461F039F"/>
    <w:rsid w:val="4625BD96"/>
    <w:rsid w:val="46614128"/>
    <w:rsid w:val="4661D629"/>
    <w:rsid w:val="46945501"/>
    <w:rsid w:val="46C14053"/>
    <w:rsid w:val="46CA6D4C"/>
    <w:rsid w:val="47206D4C"/>
    <w:rsid w:val="47643403"/>
    <w:rsid w:val="4779032E"/>
    <w:rsid w:val="47B81FDC"/>
    <w:rsid w:val="47CD8898"/>
    <w:rsid w:val="47D9B0C9"/>
    <w:rsid w:val="47F6EF90"/>
    <w:rsid w:val="483EAE48"/>
    <w:rsid w:val="48B6E816"/>
    <w:rsid w:val="48D2C3CB"/>
    <w:rsid w:val="48E1D12D"/>
    <w:rsid w:val="48FD9373"/>
    <w:rsid w:val="495358C5"/>
    <w:rsid w:val="495E34F0"/>
    <w:rsid w:val="49A65C00"/>
    <w:rsid w:val="49C51A65"/>
    <w:rsid w:val="49DD1E6A"/>
    <w:rsid w:val="4AE838BA"/>
    <w:rsid w:val="4AED157B"/>
    <w:rsid w:val="4B2359C1"/>
    <w:rsid w:val="4B2574F4"/>
    <w:rsid w:val="4B574A2D"/>
    <w:rsid w:val="4B5D94BE"/>
    <w:rsid w:val="4B8334BE"/>
    <w:rsid w:val="4B9E8CA2"/>
    <w:rsid w:val="4BE2F201"/>
    <w:rsid w:val="4BE58125"/>
    <w:rsid w:val="4C2FE830"/>
    <w:rsid w:val="4CA8486C"/>
    <w:rsid w:val="4CBA5F81"/>
    <w:rsid w:val="4CC02DC9"/>
    <w:rsid w:val="4D7F2121"/>
    <w:rsid w:val="4D9FFC40"/>
    <w:rsid w:val="4EB88DF3"/>
    <w:rsid w:val="4EE91102"/>
    <w:rsid w:val="4F302868"/>
    <w:rsid w:val="4F5AD3EF"/>
    <w:rsid w:val="4F6EAAF6"/>
    <w:rsid w:val="4FD86365"/>
    <w:rsid w:val="5019774F"/>
    <w:rsid w:val="50274052"/>
    <w:rsid w:val="502BE9B4"/>
    <w:rsid w:val="50769051"/>
    <w:rsid w:val="508D2C97"/>
    <w:rsid w:val="50E05887"/>
    <w:rsid w:val="51219AE4"/>
    <w:rsid w:val="5130E831"/>
    <w:rsid w:val="51952D84"/>
    <w:rsid w:val="51D66993"/>
    <w:rsid w:val="51ED62D4"/>
    <w:rsid w:val="51F83D31"/>
    <w:rsid w:val="5205136C"/>
    <w:rsid w:val="521E9CF9"/>
    <w:rsid w:val="525BEB57"/>
    <w:rsid w:val="5262C3F2"/>
    <w:rsid w:val="52774327"/>
    <w:rsid w:val="529D3AD5"/>
    <w:rsid w:val="52AFADF4"/>
    <w:rsid w:val="52C14ADB"/>
    <w:rsid w:val="52D2897A"/>
    <w:rsid w:val="52D5FEF5"/>
    <w:rsid w:val="53066DDA"/>
    <w:rsid w:val="53FC5EAB"/>
    <w:rsid w:val="5401858F"/>
    <w:rsid w:val="544CCD52"/>
    <w:rsid w:val="54A6E6F2"/>
    <w:rsid w:val="54B80A65"/>
    <w:rsid w:val="55222178"/>
    <w:rsid w:val="557B8088"/>
    <w:rsid w:val="55B7C800"/>
    <w:rsid w:val="55CA7DEE"/>
    <w:rsid w:val="55F79EAB"/>
    <w:rsid w:val="565EE3E7"/>
    <w:rsid w:val="57CE810F"/>
    <w:rsid w:val="57D02BC3"/>
    <w:rsid w:val="57E5B033"/>
    <w:rsid w:val="57FF9DFB"/>
    <w:rsid w:val="589AD52B"/>
    <w:rsid w:val="58B7912A"/>
    <w:rsid w:val="58F4C597"/>
    <w:rsid w:val="5958D930"/>
    <w:rsid w:val="595D0243"/>
    <w:rsid w:val="59849BE4"/>
    <w:rsid w:val="59D34B28"/>
    <w:rsid w:val="59E1A92E"/>
    <w:rsid w:val="5A4C03B0"/>
    <w:rsid w:val="5B0BA1C9"/>
    <w:rsid w:val="5B18BD6E"/>
    <w:rsid w:val="5C1F7A43"/>
    <w:rsid w:val="5C24DE75"/>
    <w:rsid w:val="5C25CB9E"/>
    <w:rsid w:val="5C4ABF0B"/>
    <w:rsid w:val="5C59FB53"/>
    <w:rsid w:val="5CC86E12"/>
    <w:rsid w:val="5D7F6C5B"/>
    <w:rsid w:val="5D86F7B3"/>
    <w:rsid w:val="5DCBF466"/>
    <w:rsid w:val="5E013DB2"/>
    <w:rsid w:val="5E0AE893"/>
    <w:rsid w:val="5E2D4672"/>
    <w:rsid w:val="5F31EA2D"/>
    <w:rsid w:val="5F3C7201"/>
    <w:rsid w:val="5F620E31"/>
    <w:rsid w:val="5F73AE5B"/>
    <w:rsid w:val="5FD0073F"/>
    <w:rsid w:val="6029985A"/>
    <w:rsid w:val="603C7C75"/>
    <w:rsid w:val="6048E6DA"/>
    <w:rsid w:val="6064B2EF"/>
    <w:rsid w:val="609B96CE"/>
    <w:rsid w:val="60FC06E1"/>
    <w:rsid w:val="615DF186"/>
    <w:rsid w:val="6186CBBB"/>
    <w:rsid w:val="61BB6B93"/>
    <w:rsid w:val="61C0C5F0"/>
    <w:rsid w:val="61E628D6"/>
    <w:rsid w:val="61F4968E"/>
    <w:rsid w:val="61FC88C9"/>
    <w:rsid w:val="620A321B"/>
    <w:rsid w:val="6235CD64"/>
    <w:rsid w:val="623FD36B"/>
    <w:rsid w:val="62980A13"/>
    <w:rsid w:val="62AC43A7"/>
    <w:rsid w:val="631509C0"/>
    <w:rsid w:val="633A57B1"/>
    <w:rsid w:val="637259D1"/>
    <w:rsid w:val="63B70B7D"/>
    <w:rsid w:val="6477E73D"/>
    <w:rsid w:val="648C493E"/>
    <w:rsid w:val="64B90EAD"/>
    <w:rsid w:val="64CB7AE6"/>
    <w:rsid w:val="64DF2B9D"/>
    <w:rsid w:val="64EF928E"/>
    <w:rsid w:val="65A5BE3D"/>
    <w:rsid w:val="65BFD622"/>
    <w:rsid w:val="66271D80"/>
    <w:rsid w:val="664B07F9"/>
    <w:rsid w:val="6697993C"/>
    <w:rsid w:val="66B8DAAA"/>
    <w:rsid w:val="6711EA2F"/>
    <w:rsid w:val="672B25FD"/>
    <w:rsid w:val="676DF5A3"/>
    <w:rsid w:val="67F545C0"/>
    <w:rsid w:val="67FBA186"/>
    <w:rsid w:val="680B67C2"/>
    <w:rsid w:val="686CD91B"/>
    <w:rsid w:val="68A2470F"/>
    <w:rsid w:val="690BB3AA"/>
    <w:rsid w:val="6923F565"/>
    <w:rsid w:val="693F643D"/>
    <w:rsid w:val="6987853E"/>
    <w:rsid w:val="69B837F9"/>
    <w:rsid w:val="6A14429F"/>
    <w:rsid w:val="6A86C610"/>
    <w:rsid w:val="6A8F57CD"/>
    <w:rsid w:val="6B194D78"/>
    <w:rsid w:val="6B399BDD"/>
    <w:rsid w:val="6B5DEF57"/>
    <w:rsid w:val="6B62EB03"/>
    <w:rsid w:val="6B65379E"/>
    <w:rsid w:val="6B69F263"/>
    <w:rsid w:val="6B9D988E"/>
    <w:rsid w:val="6BB67136"/>
    <w:rsid w:val="6BCE31B3"/>
    <w:rsid w:val="6C028C43"/>
    <w:rsid w:val="6D3ADB5B"/>
    <w:rsid w:val="6D4F55F8"/>
    <w:rsid w:val="6D53B571"/>
    <w:rsid w:val="6D7CC30C"/>
    <w:rsid w:val="6DF16DD4"/>
    <w:rsid w:val="6E495E89"/>
    <w:rsid w:val="6E5B297B"/>
    <w:rsid w:val="6E79BB60"/>
    <w:rsid w:val="6E7E7B67"/>
    <w:rsid w:val="6EA30B11"/>
    <w:rsid w:val="6EE5714F"/>
    <w:rsid w:val="6F8888C3"/>
    <w:rsid w:val="6FA325F6"/>
    <w:rsid w:val="6FFCDAB3"/>
    <w:rsid w:val="704F546C"/>
    <w:rsid w:val="70758054"/>
    <w:rsid w:val="70C22F2D"/>
    <w:rsid w:val="70D3D606"/>
    <w:rsid w:val="70EDC321"/>
    <w:rsid w:val="70FC3447"/>
    <w:rsid w:val="7114A453"/>
    <w:rsid w:val="718CBF42"/>
    <w:rsid w:val="719FED2D"/>
    <w:rsid w:val="72457E40"/>
    <w:rsid w:val="726F70B5"/>
    <w:rsid w:val="728F5344"/>
    <w:rsid w:val="72948F23"/>
    <w:rsid w:val="72EF3355"/>
    <w:rsid w:val="7349404E"/>
    <w:rsid w:val="7351F722"/>
    <w:rsid w:val="7372B214"/>
    <w:rsid w:val="7380A09A"/>
    <w:rsid w:val="73A00DB3"/>
    <w:rsid w:val="73A529F3"/>
    <w:rsid w:val="73A7F712"/>
    <w:rsid w:val="743D36C7"/>
    <w:rsid w:val="74A4EAB0"/>
    <w:rsid w:val="75466667"/>
    <w:rsid w:val="759B7163"/>
    <w:rsid w:val="75D9DC8D"/>
    <w:rsid w:val="7636E09D"/>
    <w:rsid w:val="76B2FEBE"/>
    <w:rsid w:val="770B6666"/>
    <w:rsid w:val="7717F066"/>
    <w:rsid w:val="77C052D5"/>
    <w:rsid w:val="7831027C"/>
    <w:rsid w:val="78394BB8"/>
    <w:rsid w:val="78ABD793"/>
    <w:rsid w:val="78CB4CE2"/>
    <w:rsid w:val="78E7FED6"/>
    <w:rsid w:val="79078BBA"/>
    <w:rsid w:val="790820BE"/>
    <w:rsid w:val="79390E65"/>
    <w:rsid w:val="7953E488"/>
    <w:rsid w:val="799071A3"/>
    <w:rsid w:val="79ACC6C7"/>
    <w:rsid w:val="7A0B5B60"/>
    <w:rsid w:val="7A115723"/>
    <w:rsid w:val="7A29484E"/>
    <w:rsid w:val="7A3D61EE"/>
    <w:rsid w:val="7A51B249"/>
    <w:rsid w:val="7A592F95"/>
    <w:rsid w:val="7A687705"/>
    <w:rsid w:val="7AC26D32"/>
    <w:rsid w:val="7B3994B2"/>
    <w:rsid w:val="7B443993"/>
    <w:rsid w:val="7B526588"/>
    <w:rsid w:val="7BA21E6C"/>
    <w:rsid w:val="7BCB320F"/>
    <w:rsid w:val="7BDB60A4"/>
    <w:rsid w:val="7C90E0F7"/>
    <w:rsid w:val="7CB22A94"/>
    <w:rsid w:val="7CBA6E3E"/>
    <w:rsid w:val="7CFD9A7E"/>
    <w:rsid w:val="7D0572EC"/>
    <w:rsid w:val="7D4624DE"/>
    <w:rsid w:val="7D7A095F"/>
    <w:rsid w:val="7D7B3201"/>
    <w:rsid w:val="7DAAA306"/>
    <w:rsid w:val="7E0A6A62"/>
    <w:rsid w:val="7E1A2093"/>
    <w:rsid w:val="7E361B3E"/>
    <w:rsid w:val="7E51C63B"/>
    <w:rsid w:val="7E9E7A9C"/>
    <w:rsid w:val="7ED107A8"/>
    <w:rsid w:val="7EED4512"/>
    <w:rsid w:val="7F20672B"/>
    <w:rsid w:val="7F8ED47D"/>
    <w:rsid w:val="7FAD7928"/>
    <w:rsid w:val="7FB07FD6"/>
    <w:rsid w:val="7FD85C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0542"/>
  <w15:docId w15:val="{4059A126-6167-4865-9DAF-93B409BB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966A46"/>
    <w:pPr>
      <w:spacing w:before="120" w:after="0" w:line="360" w:lineRule="auto"/>
      <w:jc w:val="both"/>
    </w:pPr>
    <w:rPr>
      <w:rFonts w:ascii="Arial" w:eastAsia="Times New Roman" w:hAnsi="Arial" w:cs="Times New Roman"/>
      <w:szCs w:val="20"/>
      <w:lang w:eastAsia="de-DE"/>
    </w:rPr>
  </w:style>
  <w:style w:type="paragraph" w:styleId="berschrift1">
    <w:name w:val="heading 1"/>
    <w:basedOn w:val="TextStandard"/>
    <w:next w:val="TextStandard"/>
    <w:link w:val="berschrift1Zchn"/>
    <w:uiPriority w:val="9"/>
    <w:qFormat/>
    <w:rsid w:val="00A61D81"/>
    <w:pPr>
      <w:keepNext/>
      <w:suppressAutoHyphens/>
      <w:spacing w:before="0"/>
      <w:jc w:val="left"/>
      <w:outlineLvl w:val="0"/>
    </w:pPr>
    <w:rPr>
      <w:b/>
      <w:kern w:val="28"/>
      <w:sz w:val="32"/>
    </w:rPr>
  </w:style>
  <w:style w:type="paragraph" w:styleId="berschrift2">
    <w:name w:val="heading 2"/>
    <w:basedOn w:val="berschrift1"/>
    <w:next w:val="TextStandard"/>
    <w:link w:val="berschrift2Zchn"/>
    <w:qFormat/>
    <w:rsid w:val="00E72CC8"/>
    <w:pPr>
      <w:tabs>
        <w:tab w:val="num" w:pos="360"/>
        <w:tab w:val="left" w:pos="709"/>
      </w:tabs>
      <w:spacing w:before="360"/>
      <w:outlineLvl w:val="1"/>
    </w:pPr>
    <w:rPr>
      <w:sz w:val="28"/>
    </w:rPr>
  </w:style>
  <w:style w:type="paragraph" w:styleId="berschrift3">
    <w:name w:val="heading 3"/>
    <w:basedOn w:val="berschrift2"/>
    <w:next w:val="TextStandard"/>
    <w:link w:val="berschrift3Zchn"/>
    <w:qFormat/>
    <w:rsid w:val="00966A46"/>
    <w:pPr>
      <w:tabs>
        <w:tab w:val="clear" w:pos="360"/>
      </w:tabs>
      <w:ind w:left="431" w:hanging="431"/>
      <w:outlineLvl w:val="2"/>
    </w:pPr>
    <w:rPr>
      <w:rFonts w:ascii="Calibri" w:hAnsi="Calibri"/>
      <w:sz w:val="24"/>
    </w:rPr>
  </w:style>
  <w:style w:type="paragraph" w:styleId="berschrift4">
    <w:name w:val="heading 4"/>
    <w:basedOn w:val="berschrift3"/>
    <w:next w:val="berschrift1"/>
    <w:link w:val="berschrift4Zchn"/>
    <w:uiPriority w:val="9"/>
    <w:unhideWhenUsed/>
    <w:rsid w:val="00966A46"/>
    <w:pPr>
      <w:pBdr>
        <w:top w:val="dotted" w:sz="6" w:space="2" w:color="4F81BD" w:themeColor="accent1"/>
        <w:left w:val="dotted" w:sz="6" w:space="2" w:color="4F81BD" w:themeColor="accent1"/>
      </w:pBdr>
      <w:spacing w:before="300"/>
      <w:outlineLvl w:val="3"/>
    </w:pPr>
    <w:rPr>
      <w:spacing w:val="10"/>
      <w:szCs w:val="22"/>
    </w:rPr>
  </w:style>
  <w:style w:type="paragraph" w:styleId="berschrift5">
    <w:name w:val="heading 5"/>
    <w:basedOn w:val="TextStandard"/>
    <w:next w:val="TextStandard"/>
    <w:link w:val="berschrift5Zchn"/>
    <w:uiPriority w:val="9"/>
    <w:unhideWhenUsed/>
    <w:rsid w:val="00966A46"/>
    <w:pPr>
      <w:pBdr>
        <w:bottom w:val="single" w:sz="6" w:space="1" w:color="4F81BD" w:themeColor="accent1"/>
      </w:pBdr>
      <w:spacing w:before="30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rsid w:val="00966A46"/>
    <w:pPr>
      <w:pBdr>
        <w:bottom w:val="dotted" w:sz="6" w:space="1" w:color="4F81BD" w:themeColor="accent1"/>
      </w:pBdr>
      <w:spacing w:before="300"/>
      <w:outlineLvl w:val="5"/>
    </w:pPr>
    <w:rPr>
      <w:caps/>
      <w:color w:val="365F91" w:themeColor="accent1" w:themeShade="BF"/>
      <w:spacing w:val="10"/>
      <w:szCs w:val="22"/>
    </w:rPr>
  </w:style>
  <w:style w:type="paragraph" w:styleId="berschrift7">
    <w:name w:val="heading 7"/>
    <w:basedOn w:val="Standard"/>
    <w:next w:val="Standard"/>
    <w:link w:val="berschrift7Zchn"/>
    <w:uiPriority w:val="9"/>
    <w:unhideWhenUsed/>
    <w:rsid w:val="00966A46"/>
    <w:pPr>
      <w:spacing w:before="300"/>
      <w:outlineLvl w:val="6"/>
    </w:pPr>
    <w:rPr>
      <w:caps/>
      <w:color w:val="365F91" w:themeColor="accent1" w:themeShade="BF"/>
      <w:spacing w:val="10"/>
      <w:szCs w:val="22"/>
    </w:rPr>
  </w:style>
  <w:style w:type="paragraph" w:styleId="berschrift8">
    <w:name w:val="heading 8"/>
    <w:basedOn w:val="Standard"/>
    <w:next w:val="Standard"/>
    <w:link w:val="berschrift8Zchn"/>
    <w:uiPriority w:val="9"/>
    <w:unhideWhenUsed/>
    <w:rsid w:val="00966A46"/>
    <w:pPr>
      <w:spacing w:before="300"/>
      <w:outlineLvl w:val="7"/>
    </w:pPr>
    <w:rPr>
      <w:caps/>
      <w:spacing w:val="10"/>
      <w:sz w:val="18"/>
      <w:szCs w:val="18"/>
    </w:rPr>
  </w:style>
  <w:style w:type="paragraph" w:styleId="berschrift9">
    <w:name w:val="heading 9"/>
    <w:basedOn w:val="Standard"/>
    <w:next w:val="Standard"/>
    <w:link w:val="berschrift9Zchn"/>
    <w:uiPriority w:val="9"/>
    <w:unhideWhenUsed/>
    <w:rsid w:val="00966A46"/>
    <w:pPr>
      <w:spacing w:before="30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6A46"/>
    <w:rPr>
      <w:rFonts w:eastAsia="Times New Roman" w:cs="Times New Roman"/>
      <w:b/>
      <w:kern w:val="28"/>
      <w:sz w:val="32"/>
      <w:szCs w:val="20"/>
      <w:lang w:eastAsia="de-DE"/>
    </w:rPr>
  </w:style>
  <w:style w:type="character" w:customStyle="1" w:styleId="berschrift2Zchn">
    <w:name w:val="Überschrift 2 Zchn"/>
    <w:basedOn w:val="Absatz-Standardschriftart"/>
    <w:link w:val="berschrift2"/>
    <w:rsid w:val="00E72CC8"/>
    <w:rPr>
      <w:rFonts w:eastAsia="Times New Roman" w:cs="Times New Roman"/>
      <w:b/>
      <w:kern w:val="28"/>
      <w:sz w:val="28"/>
      <w:szCs w:val="20"/>
      <w:lang w:eastAsia="de-DE"/>
    </w:rPr>
  </w:style>
  <w:style w:type="character" w:customStyle="1" w:styleId="berschrift3Zchn">
    <w:name w:val="Überschrift 3 Zchn"/>
    <w:basedOn w:val="Absatz-Standardschriftart"/>
    <w:link w:val="berschrift3"/>
    <w:rsid w:val="00966A46"/>
    <w:rPr>
      <w:rFonts w:ascii="Calibri" w:eastAsia="Times New Roman" w:hAnsi="Calibri" w:cs="Times New Roman"/>
      <w:b/>
      <w:kern w:val="28"/>
      <w:sz w:val="24"/>
      <w:szCs w:val="20"/>
      <w:lang w:eastAsia="de-DE"/>
    </w:rPr>
  </w:style>
  <w:style w:type="character" w:customStyle="1" w:styleId="berschrift4Zchn">
    <w:name w:val="Überschrift 4 Zchn"/>
    <w:basedOn w:val="Absatz-Standardschriftart"/>
    <w:link w:val="berschrift4"/>
    <w:uiPriority w:val="9"/>
    <w:rsid w:val="00966A46"/>
    <w:rPr>
      <w:rFonts w:ascii="Calibri" w:eastAsia="Times New Roman" w:hAnsi="Calibri" w:cs="Times New Roman"/>
      <w:b/>
      <w:spacing w:val="10"/>
      <w:kern w:val="28"/>
      <w:sz w:val="24"/>
      <w:lang w:eastAsia="de-DE"/>
    </w:rPr>
  </w:style>
  <w:style w:type="character" w:customStyle="1" w:styleId="berschrift5Zchn">
    <w:name w:val="Überschrift 5 Zchn"/>
    <w:basedOn w:val="Absatz-Standardschriftart"/>
    <w:link w:val="berschrift5"/>
    <w:uiPriority w:val="9"/>
    <w:rsid w:val="00966A46"/>
    <w:rPr>
      <w:rFonts w:eastAsia="Times New Roman" w:cs="Times New Roman"/>
      <w:caps/>
      <w:color w:val="365F91" w:themeColor="accent1" w:themeShade="BF"/>
      <w:spacing w:val="10"/>
      <w:lang w:eastAsia="de-DE"/>
    </w:rPr>
  </w:style>
  <w:style w:type="character" w:customStyle="1" w:styleId="berschrift6Zchn">
    <w:name w:val="Überschrift 6 Zchn"/>
    <w:basedOn w:val="Absatz-Standardschriftart"/>
    <w:link w:val="berschrift6"/>
    <w:uiPriority w:val="9"/>
    <w:rsid w:val="00966A46"/>
    <w:rPr>
      <w:rFonts w:ascii="Arial" w:eastAsia="Times New Roman" w:hAnsi="Arial" w:cs="Times New Roman"/>
      <w:caps/>
      <w:color w:val="365F91" w:themeColor="accent1" w:themeShade="BF"/>
      <w:spacing w:val="10"/>
      <w:lang w:eastAsia="de-DE"/>
    </w:rPr>
  </w:style>
  <w:style w:type="character" w:customStyle="1" w:styleId="berschrift7Zchn">
    <w:name w:val="Überschrift 7 Zchn"/>
    <w:basedOn w:val="Absatz-Standardschriftart"/>
    <w:link w:val="berschrift7"/>
    <w:uiPriority w:val="9"/>
    <w:rsid w:val="00966A46"/>
    <w:rPr>
      <w:rFonts w:ascii="Arial" w:eastAsia="Times New Roman" w:hAnsi="Arial" w:cs="Times New Roman"/>
      <w:caps/>
      <w:color w:val="365F91" w:themeColor="accent1" w:themeShade="BF"/>
      <w:spacing w:val="10"/>
      <w:lang w:eastAsia="de-DE"/>
    </w:rPr>
  </w:style>
  <w:style w:type="character" w:customStyle="1" w:styleId="berschrift8Zchn">
    <w:name w:val="Überschrift 8 Zchn"/>
    <w:basedOn w:val="Absatz-Standardschriftart"/>
    <w:link w:val="berschrift8"/>
    <w:uiPriority w:val="9"/>
    <w:rsid w:val="00966A46"/>
    <w:rPr>
      <w:rFonts w:ascii="Arial" w:eastAsia="Times New Roman" w:hAnsi="Arial" w:cs="Times New Roman"/>
      <w:caps/>
      <w:spacing w:val="10"/>
      <w:sz w:val="18"/>
      <w:szCs w:val="18"/>
      <w:lang w:eastAsia="de-DE"/>
    </w:rPr>
  </w:style>
  <w:style w:type="character" w:customStyle="1" w:styleId="berschrift9Zchn">
    <w:name w:val="Überschrift 9 Zchn"/>
    <w:basedOn w:val="Absatz-Standardschriftart"/>
    <w:link w:val="berschrift9"/>
    <w:uiPriority w:val="9"/>
    <w:rsid w:val="00966A46"/>
    <w:rPr>
      <w:rFonts w:ascii="Arial" w:eastAsia="Times New Roman" w:hAnsi="Arial" w:cs="Times New Roman"/>
      <w:i/>
      <w:caps/>
      <w:spacing w:val="10"/>
      <w:sz w:val="18"/>
      <w:szCs w:val="18"/>
      <w:lang w:eastAsia="de-DE"/>
    </w:rPr>
  </w:style>
  <w:style w:type="character" w:styleId="Hyperlink">
    <w:name w:val="Hyperlink"/>
    <w:basedOn w:val="Absatz-Standardschriftart"/>
    <w:uiPriority w:val="99"/>
    <w:rsid w:val="00966A46"/>
    <w:rPr>
      <w:color w:val="0000FF"/>
      <w:u w:val="single"/>
    </w:rPr>
  </w:style>
  <w:style w:type="paragraph" w:styleId="Verzeichnis1">
    <w:name w:val="toc 1"/>
    <w:basedOn w:val="Standard"/>
    <w:next w:val="Standard"/>
    <w:uiPriority w:val="39"/>
    <w:rsid w:val="00242D3A"/>
    <w:pPr>
      <w:tabs>
        <w:tab w:val="right" w:leader="dot" w:pos="8647"/>
      </w:tabs>
      <w:spacing w:before="240" w:line="240" w:lineRule="auto"/>
      <w:ind w:left="680" w:right="424" w:hanging="680"/>
      <w:jc w:val="left"/>
    </w:pPr>
    <w:rPr>
      <w:rFonts w:asciiTheme="minorHAnsi" w:hAnsiTheme="minorHAnsi"/>
      <w:b/>
      <w:noProof/>
      <w:sz w:val="24"/>
    </w:rPr>
  </w:style>
  <w:style w:type="paragraph" w:styleId="Verzeichnis2">
    <w:name w:val="toc 2"/>
    <w:basedOn w:val="Verzeichnis1"/>
    <w:next w:val="Standard"/>
    <w:autoRedefine/>
    <w:uiPriority w:val="39"/>
    <w:rsid w:val="00966A46"/>
    <w:pPr>
      <w:tabs>
        <w:tab w:val="left" w:pos="680"/>
      </w:tabs>
      <w:spacing w:before="120" w:after="240"/>
      <w:ind w:right="425"/>
    </w:pPr>
    <w:rPr>
      <w:b w:val="0"/>
      <w:lang w:val="en-US"/>
    </w:rPr>
  </w:style>
  <w:style w:type="paragraph" w:customStyle="1" w:styleId="berschrift1ohneNummer">
    <w:name w:val="Überschrift 1 ohne Nummer"/>
    <w:basedOn w:val="berschrift1"/>
    <w:next w:val="TextStandard"/>
    <w:qFormat/>
    <w:rsid w:val="00966A46"/>
    <w:rPr>
      <w:bCs/>
    </w:rPr>
  </w:style>
  <w:style w:type="paragraph" w:styleId="Standardeinzug">
    <w:name w:val="Normal Indent"/>
    <w:basedOn w:val="Standard"/>
    <w:uiPriority w:val="99"/>
    <w:unhideWhenUsed/>
    <w:rsid w:val="00966A46"/>
    <w:pPr>
      <w:ind w:left="720"/>
    </w:pPr>
  </w:style>
  <w:style w:type="paragraph" w:styleId="Kopfzeile">
    <w:name w:val="header"/>
    <w:basedOn w:val="Standard"/>
    <w:link w:val="KopfzeileZchn"/>
    <w:uiPriority w:val="9"/>
    <w:rsid w:val="00966A46"/>
    <w:pPr>
      <w:pBdr>
        <w:bottom w:val="single" w:sz="4" w:space="1" w:color="auto"/>
      </w:pBdr>
      <w:tabs>
        <w:tab w:val="right" w:pos="5954"/>
      </w:tabs>
      <w:spacing w:line="240" w:lineRule="auto"/>
    </w:pPr>
    <w:rPr>
      <w:sz w:val="20"/>
      <w:szCs w:val="22"/>
    </w:rPr>
  </w:style>
  <w:style w:type="character" w:customStyle="1" w:styleId="KopfzeileZchn">
    <w:name w:val="Kopfzeile Zchn"/>
    <w:basedOn w:val="Absatz-Standardschriftart"/>
    <w:link w:val="Kopfzeile"/>
    <w:uiPriority w:val="9"/>
    <w:rsid w:val="00966A46"/>
    <w:rPr>
      <w:rFonts w:ascii="Arial" w:eastAsia="Times New Roman" w:hAnsi="Arial" w:cs="Times New Roman"/>
      <w:sz w:val="20"/>
      <w:lang w:eastAsia="de-DE"/>
    </w:rPr>
  </w:style>
  <w:style w:type="paragraph" w:styleId="Abbildungsverzeichnis">
    <w:name w:val="table of figures"/>
    <w:basedOn w:val="Verzeichnis3"/>
    <w:next w:val="Standard"/>
    <w:autoRedefine/>
    <w:uiPriority w:val="99"/>
    <w:rsid w:val="00BC3302"/>
    <w:pPr>
      <w:tabs>
        <w:tab w:val="left" w:pos="1134"/>
      </w:tabs>
      <w:spacing w:before="60" w:after="240" w:line="240" w:lineRule="auto"/>
      <w:ind w:left="1134" w:right="425" w:hanging="1134"/>
      <w:jc w:val="left"/>
    </w:pPr>
    <w:rPr>
      <w:rFonts w:asciiTheme="minorHAnsi" w:hAnsiTheme="minorHAnsi"/>
      <w:noProof/>
      <w:sz w:val="24"/>
      <w:lang w:val="en-US"/>
    </w:rPr>
  </w:style>
  <w:style w:type="paragraph" w:styleId="Fuzeile">
    <w:name w:val="footer"/>
    <w:basedOn w:val="Standard"/>
    <w:link w:val="FuzeileZchn"/>
    <w:uiPriority w:val="99"/>
    <w:rsid w:val="00966A46"/>
    <w:pPr>
      <w:tabs>
        <w:tab w:val="center" w:pos="4536"/>
        <w:tab w:val="right" w:pos="9072"/>
      </w:tabs>
    </w:pPr>
  </w:style>
  <w:style w:type="character" w:customStyle="1" w:styleId="FuzeileZchn">
    <w:name w:val="Fußzeile Zchn"/>
    <w:basedOn w:val="Absatz-Standardschriftart"/>
    <w:link w:val="Fuzeile"/>
    <w:uiPriority w:val="99"/>
    <w:rsid w:val="00966A46"/>
    <w:rPr>
      <w:rFonts w:ascii="Arial" w:eastAsia="Times New Roman" w:hAnsi="Arial" w:cs="Times New Roman"/>
      <w:szCs w:val="20"/>
      <w:lang w:eastAsia="de-DE"/>
    </w:rPr>
  </w:style>
  <w:style w:type="paragraph" w:styleId="Beschriftung">
    <w:name w:val="caption"/>
    <w:basedOn w:val="Abb"/>
    <w:next w:val="TextStandard"/>
    <w:link w:val="BeschriftungZchn"/>
    <w:uiPriority w:val="99"/>
    <w:qFormat/>
    <w:rsid w:val="00966A46"/>
    <w:pPr>
      <w:ind w:left="993" w:hanging="993"/>
    </w:pPr>
    <w:rPr>
      <w:noProof/>
    </w:rPr>
  </w:style>
  <w:style w:type="paragraph" w:customStyle="1" w:styleId="Abkrzungsverzeichnis">
    <w:name w:val="Abkürzungsverzeichnis"/>
    <w:basedOn w:val="TextStandard"/>
    <w:uiPriority w:val="12"/>
    <w:rsid w:val="00966A46"/>
    <w:pPr>
      <w:ind w:left="1701" w:hanging="1701"/>
      <w:jc w:val="left"/>
    </w:pPr>
  </w:style>
  <w:style w:type="paragraph" w:customStyle="1" w:styleId="TextStandard">
    <w:name w:val="Text Standard"/>
    <w:link w:val="TextStandardZchn"/>
    <w:uiPriority w:val="1"/>
    <w:qFormat/>
    <w:rsid w:val="00966A46"/>
    <w:pPr>
      <w:spacing w:before="240" w:after="0" w:line="360" w:lineRule="auto"/>
      <w:jc w:val="both"/>
    </w:pPr>
    <w:rPr>
      <w:rFonts w:eastAsia="Times New Roman" w:cs="Times New Roman"/>
      <w:sz w:val="24"/>
      <w:szCs w:val="20"/>
      <w:lang w:eastAsia="de-DE"/>
    </w:rPr>
  </w:style>
  <w:style w:type="character" w:customStyle="1" w:styleId="TextStandardZchn">
    <w:name w:val="Text Standard Zchn"/>
    <w:basedOn w:val="Absatz-Standardschriftart"/>
    <w:link w:val="TextStandard"/>
    <w:uiPriority w:val="1"/>
    <w:rsid w:val="00966A46"/>
    <w:rPr>
      <w:rFonts w:eastAsia="Times New Roman" w:cs="Times New Roman"/>
      <w:sz w:val="24"/>
      <w:szCs w:val="20"/>
      <w:lang w:eastAsia="de-DE"/>
    </w:rPr>
  </w:style>
  <w:style w:type="character" w:customStyle="1" w:styleId="BeschriftungZchn">
    <w:name w:val="Beschriftung Zchn"/>
    <w:basedOn w:val="TextStandardZchn"/>
    <w:link w:val="Beschriftung"/>
    <w:uiPriority w:val="99"/>
    <w:rsid w:val="00966A46"/>
    <w:rPr>
      <w:rFonts w:eastAsia="Times New Roman" w:cs="Times New Roman"/>
      <w:noProof/>
      <w:sz w:val="24"/>
      <w:szCs w:val="20"/>
      <w:lang w:eastAsia="de-DE"/>
    </w:rPr>
  </w:style>
  <w:style w:type="paragraph" w:customStyle="1" w:styleId="Abb">
    <w:name w:val="Abb."/>
    <w:basedOn w:val="TextStandard"/>
    <w:link w:val="AbbZchn"/>
    <w:uiPriority w:val="5"/>
    <w:qFormat/>
    <w:rsid w:val="00966A46"/>
    <w:pPr>
      <w:keepNext/>
      <w:keepLines/>
    </w:pPr>
  </w:style>
  <w:style w:type="character" w:customStyle="1" w:styleId="AbbZchn">
    <w:name w:val="Abb. Zchn"/>
    <w:basedOn w:val="TextStandardZchn"/>
    <w:link w:val="Abb"/>
    <w:uiPriority w:val="5"/>
    <w:rsid w:val="00966A46"/>
    <w:rPr>
      <w:rFonts w:eastAsia="Times New Roman" w:cs="Times New Roman"/>
      <w:sz w:val="24"/>
      <w:szCs w:val="20"/>
      <w:lang w:eastAsia="de-DE"/>
    </w:rPr>
  </w:style>
  <w:style w:type="paragraph" w:customStyle="1" w:styleId="Titelseite-Untertitel">
    <w:name w:val="Titelseite - Untertitel"/>
    <w:basedOn w:val="TextStandard"/>
    <w:rsid w:val="00966A46"/>
    <w:pPr>
      <w:spacing w:line="240" w:lineRule="auto"/>
      <w:ind w:left="2835" w:hanging="2835"/>
      <w:jc w:val="left"/>
    </w:pPr>
    <w:rPr>
      <w:b/>
      <w:bCs/>
      <w:sz w:val="28"/>
    </w:rPr>
  </w:style>
  <w:style w:type="table" w:styleId="MittleresRaster1-Akzent1">
    <w:name w:val="Medium Grid 1 Accent 1"/>
    <w:basedOn w:val="NormaleTabelle"/>
    <w:uiPriority w:val="67"/>
    <w:rsid w:val="00966A4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tandardWeb">
    <w:name w:val="Normal (Web)"/>
    <w:basedOn w:val="Standard"/>
    <w:uiPriority w:val="99"/>
    <w:semiHidden/>
    <w:unhideWhenUsed/>
    <w:rsid w:val="00966A46"/>
    <w:pPr>
      <w:spacing w:before="100" w:beforeAutospacing="1" w:after="100" w:afterAutospacing="1" w:line="240" w:lineRule="auto"/>
      <w:jc w:val="left"/>
    </w:pPr>
    <w:rPr>
      <w:rFonts w:ascii="Times New Roman" w:hAnsi="Times New Roman"/>
      <w:sz w:val="24"/>
      <w:szCs w:val="24"/>
    </w:rPr>
  </w:style>
  <w:style w:type="paragraph" w:customStyle="1" w:styleId="StandardohneEinzug">
    <w:name w:val="Standard ohne Einzug"/>
    <w:basedOn w:val="Standard"/>
    <w:next w:val="Standard"/>
    <w:rsid w:val="00966A46"/>
    <w:pPr>
      <w:spacing w:before="0" w:line="312" w:lineRule="auto"/>
    </w:pPr>
    <w:rPr>
      <w:rFonts w:ascii="Times New Roman" w:hAnsi="Times New Roman"/>
    </w:rPr>
  </w:style>
  <w:style w:type="paragraph" w:styleId="Verzeichnis3">
    <w:name w:val="toc 3"/>
    <w:basedOn w:val="Standard"/>
    <w:next w:val="Standard"/>
    <w:autoRedefine/>
    <w:uiPriority w:val="39"/>
    <w:unhideWhenUsed/>
    <w:rsid w:val="00FB3FF9"/>
    <w:pPr>
      <w:tabs>
        <w:tab w:val="left" w:pos="1320"/>
        <w:tab w:val="right" w:leader="dot" w:pos="8647"/>
      </w:tabs>
      <w:spacing w:after="100"/>
      <w:ind w:left="440"/>
    </w:pPr>
  </w:style>
  <w:style w:type="paragraph" w:styleId="Sprechblasentext">
    <w:name w:val="Balloon Text"/>
    <w:basedOn w:val="Standard"/>
    <w:link w:val="SprechblasentextZchn"/>
    <w:uiPriority w:val="99"/>
    <w:semiHidden/>
    <w:unhideWhenUsed/>
    <w:rsid w:val="00966A46"/>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6A46"/>
    <w:rPr>
      <w:rFonts w:ascii="Tahoma" w:eastAsia="Times New Roman" w:hAnsi="Tahoma" w:cs="Tahoma"/>
      <w:sz w:val="16"/>
      <w:szCs w:val="16"/>
      <w:lang w:eastAsia="de-DE"/>
    </w:rPr>
  </w:style>
  <w:style w:type="paragraph" w:styleId="Aufzhlungszeichen">
    <w:name w:val="List Bullet"/>
    <w:basedOn w:val="Standard"/>
    <w:uiPriority w:val="99"/>
    <w:unhideWhenUsed/>
    <w:rsid w:val="002B0CFD"/>
    <w:pPr>
      <w:numPr>
        <w:numId w:val="2"/>
      </w:numPr>
      <w:contextualSpacing/>
    </w:pPr>
  </w:style>
  <w:style w:type="paragraph" w:styleId="Funotentext">
    <w:name w:val="footnote text"/>
    <w:basedOn w:val="Standard"/>
    <w:link w:val="FunotentextZchn"/>
    <w:uiPriority w:val="99"/>
    <w:unhideWhenUsed/>
    <w:rsid w:val="00E57196"/>
    <w:pPr>
      <w:spacing w:before="0" w:line="240" w:lineRule="auto"/>
    </w:pPr>
    <w:rPr>
      <w:sz w:val="20"/>
    </w:rPr>
  </w:style>
  <w:style w:type="character" w:customStyle="1" w:styleId="FunotentextZchn">
    <w:name w:val="Fußnotentext Zchn"/>
    <w:basedOn w:val="Absatz-Standardschriftart"/>
    <w:link w:val="Funotentext"/>
    <w:uiPriority w:val="99"/>
    <w:rsid w:val="00E57196"/>
    <w:rPr>
      <w:rFonts w:ascii="Arial" w:eastAsia="Times New Roman" w:hAnsi="Arial" w:cs="Times New Roman"/>
      <w:sz w:val="20"/>
      <w:szCs w:val="20"/>
      <w:lang w:eastAsia="de-DE"/>
    </w:rPr>
  </w:style>
  <w:style w:type="character" w:styleId="Funotenzeichen">
    <w:name w:val="footnote reference"/>
    <w:basedOn w:val="Absatz-Standardschriftart"/>
    <w:uiPriority w:val="99"/>
    <w:semiHidden/>
    <w:unhideWhenUsed/>
    <w:rsid w:val="00E57196"/>
    <w:rPr>
      <w:vertAlign w:val="superscript"/>
    </w:rPr>
  </w:style>
  <w:style w:type="character" w:customStyle="1" w:styleId="NichtaufgelsteErwhnung1">
    <w:name w:val="Nicht aufgelöste Erwähnung1"/>
    <w:basedOn w:val="Absatz-Standardschriftart"/>
    <w:uiPriority w:val="99"/>
    <w:unhideWhenUsed/>
    <w:rsid w:val="00924830"/>
    <w:rPr>
      <w:color w:val="605E5C"/>
      <w:shd w:val="clear" w:color="auto" w:fill="E1DFDD"/>
    </w:rPr>
  </w:style>
  <w:style w:type="character" w:styleId="Platzhaltertext">
    <w:name w:val="Placeholder Text"/>
    <w:basedOn w:val="Absatz-Standardschriftart"/>
    <w:uiPriority w:val="99"/>
    <w:semiHidden/>
    <w:rsid w:val="005E076A"/>
    <w:rPr>
      <w:color w:val="808080"/>
    </w:rPr>
  </w:style>
  <w:style w:type="paragraph" w:styleId="Listenabsatz">
    <w:name w:val="List Paragraph"/>
    <w:basedOn w:val="Standard"/>
    <w:uiPriority w:val="34"/>
    <w:qFormat/>
    <w:rsid w:val="007D5F6E"/>
    <w:pPr>
      <w:ind w:left="720"/>
      <w:contextualSpacing/>
    </w:pPr>
  </w:style>
  <w:style w:type="paragraph" w:styleId="berarbeitung">
    <w:name w:val="Revision"/>
    <w:hidden/>
    <w:uiPriority w:val="99"/>
    <w:semiHidden/>
    <w:rsid w:val="00F31EB3"/>
    <w:pPr>
      <w:spacing w:after="0" w:line="240" w:lineRule="auto"/>
    </w:pPr>
    <w:rPr>
      <w:rFonts w:ascii="Arial" w:eastAsia="Times New Roman" w:hAnsi="Arial" w:cs="Times New Roman"/>
      <w:szCs w:val="20"/>
      <w:lang w:eastAsia="de-DE"/>
    </w:rPr>
  </w:style>
  <w:style w:type="table" w:styleId="Tabellenraster">
    <w:name w:val="Table Grid"/>
    <w:basedOn w:val="NormaleTabelle"/>
    <w:uiPriority w:val="59"/>
    <w:rsid w:val="00400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teraturverzeichnis">
    <w:name w:val="Bibliography"/>
    <w:basedOn w:val="Standard"/>
    <w:next w:val="Standard"/>
    <w:uiPriority w:val="37"/>
    <w:unhideWhenUsed/>
    <w:rsid w:val="00400C7A"/>
  </w:style>
  <w:style w:type="character" w:styleId="BesuchterLink">
    <w:name w:val="FollowedHyperlink"/>
    <w:basedOn w:val="Absatz-Standardschriftart"/>
    <w:uiPriority w:val="99"/>
    <w:semiHidden/>
    <w:unhideWhenUsed/>
    <w:rsid w:val="00400C7A"/>
    <w:rPr>
      <w:color w:val="800080" w:themeColor="followedHyperlink"/>
      <w:u w:val="single"/>
    </w:rPr>
  </w:style>
  <w:style w:type="character" w:styleId="Kommentarzeichen">
    <w:name w:val="annotation reference"/>
    <w:basedOn w:val="Absatz-Standardschriftart"/>
    <w:uiPriority w:val="99"/>
    <w:semiHidden/>
    <w:unhideWhenUsed/>
    <w:rsid w:val="000303D0"/>
    <w:rPr>
      <w:sz w:val="16"/>
      <w:szCs w:val="16"/>
    </w:rPr>
  </w:style>
  <w:style w:type="paragraph" w:styleId="Kommentartext">
    <w:name w:val="annotation text"/>
    <w:basedOn w:val="Standard"/>
    <w:link w:val="KommentartextZchn"/>
    <w:uiPriority w:val="99"/>
    <w:unhideWhenUsed/>
    <w:rsid w:val="000303D0"/>
    <w:pPr>
      <w:spacing w:line="240" w:lineRule="auto"/>
    </w:pPr>
    <w:rPr>
      <w:sz w:val="20"/>
    </w:rPr>
  </w:style>
  <w:style w:type="character" w:customStyle="1" w:styleId="KommentartextZchn">
    <w:name w:val="Kommentartext Zchn"/>
    <w:basedOn w:val="Absatz-Standardschriftart"/>
    <w:link w:val="Kommentartext"/>
    <w:uiPriority w:val="99"/>
    <w:rsid w:val="000303D0"/>
    <w:rPr>
      <w:rFonts w:ascii="Arial" w:eastAsia="Times New Roman" w:hAnsi="Arial"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0303D0"/>
    <w:rPr>
      <w:b/>
      <w:bCs/>
    </w:rPr>
  </w:style>
  <w:style w:type="character" w:customStyle="1" w:styleId="KommentarthemaZchn">
    <w:name w:val="Kommentarthema Zchn"/>
    <w:basedOn w:val="KommentartextZchn"/>
    <w:link w:val="Kommentarthema"/>
    <w:uiPriority w:val="99"/>
    <w:semiHidden/>
    <w:rsid w:val="000303D0"/>
    <w:rPr>
      <w:rFonts w:ascii="Arial" w:eastAsia="Times New Roman" w:hAnsi="Arial" w:cs="Times New Roman"/>
      <w:b/>
      <w:bCs/>
      <w:sz w:val="20"/>
      <w:szCs w:val="20"/>
      <w:lang w:eastAsia="de-DE"/>
    </w:rPr>
  </w:style>
  <w:style w:type="character" w:customStyle="1" w:styleId="Erwhnung1">
    <w:name w:val="Erwähnung1"/>
    <w:basedOn w:val="Absatz-Standardschriftart"/>
    <w:uiPriority w:val="99"/>
    <w:unhideWhenUsed/>
    <w:rsid w:val="00567920"/>
    <w:rPr>
      <w:color w:val="2B579A"/>
      <w:shd w:val="clear" w:color="auto" w:fill="E1DFDD"/>
    </w:rPr>
  </w:style>
  <w:style w:type="paragraph" w:styleId="Untertitel">
    <w:name w:val="Subtitle"/>
    <w:basedOn w:val="Standard"/>
    <w:next w:val="Standard"/>
    <w:link w:val="UntertitelZchn"/>
    <w:uiPriority w:val="11"/>
    <w:qFormat/>
    <w:rsid w:val="00AA78A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AA78A9"/>
    <w:rPr>
      <w:rFonts w:eastAsiaTheme="minorEastAsia"/>
      <w:color w:val="5A5A5A" w:themeColor="text1" w:themeTint="A5"/>
      <w:spacing w:val="15"/>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682">
      <w:bodyDiv w:val="1"/>
      <w:marLeft w:val="0"/>
      <w:marRight w:val="0"/>
      <w:marTop w:val="0"/>
      <w:marBottom w:val="0"/>
      <w:divBdr>
        <w:top w:val="none" w:sz="0" w:space="0" w:color="auto"/>
        <w:left w:val="none" w:sz="0" w:space="0" w:color="auto"/>
        <w:bottom w:val="none" w:sz="0" w:space="0" w:color="auto"/>
        <w:right w:val="none" w:sz="0" w:space="0" w:color="auto"/>
      </w:divBdr>
    </w:div>
    <w:div w:id="15742553">
      <w:bodyDiv w:val="1"/>
      <w:marLeft w:val="0"/>
      <w:marRight w:val="0"/>
      <w:marTop w:val="0"/>
      <w:marBottom w:val="0"/>
      <w:divBdr>
        <w:top w:val="none" w:sz="0" w:space="0" w:color="auto"/>
        <w:left w:val="none" w:sz="0" w:space="0" w:color="auto"/>
        <w:bottom w:val="none" w:sz="0" w:space="0" w:color="auto"/>
        <w:right w:val="none" w:sz="0" w:space="0" w:color="auto"/>
      </w:divBdr>
    </w:div>
    <w:div w:id="34275949">
      <w:bodyDiv w:val="1"/>
      <w:marLeft w:val="0"/>
      <w:marRight w:val="0"/>
      <w:marTop w:val="0"/>
      <w:marBottom w:val="0"/>
      <w:divBdr>
        <w:top w:val="none" w:sz="0" w:space="0" w:color="auto"/>
        <w:left w:val="none" w:sz="0" w:space="0" w:color="auto"/>
        <w:bottom w:val="none" w:sz="0" w:space="0" w:color="auto"/>
        <w:right w:val="none" w:sz="0" w:space="0" w:color="auto"/>
      </w:divBdr>
    </w:div>
    <w:div w:id="36244585">
      <w:bodyDiv w:val="1"/>
      <w:marLeft w:val="0"/>
      <w:marRight w:val="0"/>
      <w:marTop w:val="0"/>
      <w:marBottom w:val="0"/>
      <w:divBdr>
        <w:top w:val="none" w:sz="0" w:space="0" w:color="auto"/>
        <w:left w:val="none" w:sz="0" w:space="0" w:color="auto"/>
        <w:bottom w:val="none" w:sz="0" w:space="0" w:color="auto"/>
        <w:right w:val="none" w:sz="0" w:space="0" w:color="auto"/>
      </w:divBdr>
    </w:div>
    <w:div w:id="37245911">
      <w:bodyDiv w:val="1"/>
      <w:marLeft w:val="0"/>
      <w:marRight w:val="0"/>
      <w:marTop w:val="0"/>
      <w:marBottom w:val="0"/>
      <w:divBdr>
        <w:top w:val="none" w:sz="0" w:space="0" w:color="auto"/>
        <w:left w:val="none" w:sz="0" w:space="0" w:color="auto"/>
        <w:bottom w:val="none" w:sz="0" w:space="0" w:color="auto"/>
        <w:right w:val="none" w:sz="0" w:space="0" w:color="auto"/>
      </w:divBdr>
    </w:div>
    <w:div w:id="37976361">
      <w:bodyDiv w:val="1"/>
      <w:marLeft w:val="0"/>
      <w:marRight w:val="0"/>
      <w:marTop w:val="0"/>
      <w:marBottom w:val="0"/>
      <w:divBdr>
        <w:top w:val="none" w:sz="0" w:space="0" w:color="auto"/>
        <w:left w:val="none" w:sz="0" w:space="0" w:color="auto"/>
        <w:bottom w:val="none" w:sz="0" w:space="0" w:color="auto"/>
        <w:right w:val="none" w:sz="0" w:space="0" w:color="auto"/>
      </w:divBdr>
    </w:div>
    <w:div w:id="53891422">
      <w:bodyDiv w:val="1"/>
      <w:marLeft w:val="0"/>
      <w:marRight w:val="0"/>
      <w:marTop w:val="0"/>
      <w:marBottom w:val="0"/>
      <w:divBdr>
        <w:top w:val="none" w:sz="0" w:space="0" w:color="auto"/>
        <w:left w:val="none" w:sz="0" w:space="0" w:color="auto"/>
        <w:bottom w:val="none" w:sz="0" w:space="0" w:color="auto"/>
        <w:right w:val="none" w:sz="0" w:space="0" w:color="auto"/>
      </w:divBdr>
    </w:div>
    <w:div w:id="56051549">
      <w:bodyDiv w:val="1"/>
      <w:marLeft w:val="0"/>
      <w:marRight w:val="0"/>
      <w:marTop w:val="0"/>
      <w:marBottom w:val="0"/>
      <w:divBdr>
        <w:top w:val="none" w:sz="0" w:space="0" w:color="auto"/>
        <w:left w:val="none" w:sz="0" w:space="0" w:color="auto"/>
        <w:bottom w:val="none" w:sz="0" w:space="0" w:color="auto"/>
        <w:right w:val="none" w:sz="0" w:space="0" w:color="auto"/>
      </w:divBdr>
    </w:div>
    <w:div w:id="61299035">
      <w:bodyDiv w:val="1"/>
      <w:marLeft w:val="0"/>
      <w:marRight w:val="0"/>
      <w:marTop w:val="0"/>
      <w:marBottom w:val="0"/>
      <w:divBdr>
        <w:top w:val="none" w:sz="0" w:space="0" w:color="auto"/>
        <w:left w:val="none" w:sz="0" w:space="0" w:color="auto"/>
        <w:bottom w:val="none" w:sz="0" w:space="0" w:color="auto"/>
        <w:right w:val="none" w:sz="0" w:space="0" w:color="auto"/>
      </w:divBdr>
    </w:div>
    <w:div w:id="65541109">
      <w:bodyDiv w:val="1"/>
      <w:marLeft w:val="0"/>
      <w:marRight w:val="0"/>
      <w:marTop w:val="0"/>
      <w:marBottom w:val="0"/>
      <w:divBdr>
        <w:top w:val="none" w:sz="0" w:space="0" w:color="auto"/>
        <w:left w:val="none" w:sz="0" w:space="0" w:color="auto"/>
        <w:bottom w:val="none" w:sz="0" w:space="0" w:color="auto"/>
        <w:right w:val="none" w:sz="0" w:space="0" w:color="auto"/>
      </w:divBdr>
    </w:div>
    <w:div w:id="71969693">
      <w:bodyDiv w:val="1"/>
      <w:marLeft w:val="0"/>
      <w:marRight w:val="0"/>
      <w:marTop w:val="0"/>
      <w:marBottom w:val="0"/>
      <w:divBdr>
        <w:top w:val="none" w:sz="0" w:space="0" w:color="auto"/>
        <w:left w:val="none" w:sz="0" w:space="0" w:color="auto"/>
        <w:bottom w:val="none" w:sz="0" w:space="0" w:color="auto"/>
        <w:right w:val="none" w:sz="0" w:space="0" w:color="auto"/>
      </w:divBdr>
    </w:div>
    <w:div w:id="75903137">
      <w:bodyDiv w:val="1"/>
      <w:marLeft w:val="0"/>
      <w:marRight w:val="0"/>
      <w:marTop w:val="0"/>
      <w:marBottom w:val="0"/>
      <w:divBdr>
        <w:top w:val="none" w:sz="0" w:space="0" w:color="auto"/>
        <w:left w:val="none" w:sz="0" w:space="0" w:color="auto"/>
        <w:bottom w:val="none" w:sz="0" w:space="0" w:color="auto"/>
        <w:right w:val="none" w:sz="0" w:space="0" w:color="auto"/>
      </w:divBdr>
    </w:div>
    <w:div w:id="78524376">
      <w:bodyDiv w:val="1"/>
      <w:marLeft w:val="0"/>
      <w:marRight w:val="0"/>
      <w:marTop w:val="0"/>
      <w:marBottom w:val="0"/>
      <w:divBdr>
        <w:top w:val="none" w:sz="0" w:space="0" w:color="auto"/>
        <w:left w:val="none" w:sz="0" w:space="0" w:color="auto"/>
        <w:bottom w:val="none" w:sz="0" w:space="0" w:color="auto"/>
        <w:right w:val="none" w:sz="0" w:space="0" w:color="auto"/>
      </w:divBdr>
    </w:div>
    <w:div w:id="81874162">
      <w:bodyDiv w:val="1"/>
      <w:marLeft w:val="0"/>
      <w:marRight w:val="0"/>
      <w:marTop w:val="0"/>
      <w:marBottom w:val="0"/>
      <w:divBdr>
        <w:top w:val="none" w:sz="0" w:space="0" w:color="auto"/>
        <w:left w:val="none" w:sz="0" w:space="0" w:color="auto"/>
        <w:bottom w:val="none" w:sz="0" w:space="0" w:color="auto"/>
        <w:right w:val="none" w:sz="0" w:space="0" w:color="auto"/>
      </w:divBdr>
    </w:div>
    <w:div w:id="86461887">
      <w:bodyDiv w:val="1"/>
      <w:marLeft w:val="0"/>
      <w:marRight w:val="0"/>
      <w:marTop w:val="0"/>
      <w:marBottom w:val="0"/>
      <w:divBdr>
        <w:top w:val="none" w:sz="0" w:space="0" w:color="auto"/>
        <w:left w:val="none" w:sz="0" w:space="0" w:color="auto"/>
        <w:bottom w:val="none" w:sz="0" w:space="0" w:color="auto"/>
        <w:right w:val="none" w:sz="0" w:space="0" w:color="auto"/>
      </w:divBdr>
    </w:div>
    <w:div w:id="99030470">
      <w:bodyDiv w:val="1"/>
      <w:marLeft w:val="0"/>
      <w:marRight w:val="0"/>
      <w:marTop w:val="0"/>
      <w:marBottom w:val="0"/>
      <w:divBdr>
        <w:top w:val="none" w:sz="0" w:space="0" w:color="auto"/>
        <w:left w:val="none" w:sz="0" w:space="0" w:color="auto"/>
        <w:bottom w:val="none" w:sz="0" w:space="0" w:color="auto"/>
        <w:right w:val="none" w:sz="0" w:space="0" w:color="auto"/>
      </w:divBdr>
    </w:div>
    <w:div w:id="106778017">
      <w:bodyDiv w:val="1"/>
      <w:marLeft w:val="0"/>
      <w:marRight w:val="0"/>
      <w:marTop w:val="0"/>
      <w:marBottom w:val="0"/>
      <w:divBdr>
        <w:top w:val="none" w:sz="0" w:space="0" w:color="auto"/>
        <w:left w:val="none" w:sz="0" w:space="0" w:color="auto"/>
        <w:bottom w:val="none" w:sz="0" w:space="0" w:color="auto"/>
        <w:right w:val="none" w:sz="0" w:space="0" w:color="auto"/>
      </w:divBdr>
    </w:div>
    <w:div w:id="112600210">
      <w:bodyDiv w:val="1"/>
      <w:marLeft w:val="0"/>
      <w:marRight w:val="0"/>
      <w:marTop w:val="0"/>
      <w:marBottom w:val="0"/>
      <w:divBdr>
        <w:top w:val="none" w:sz="0" w:space="0" w:color="auto"/>
        <w:left w:val="none" w:sz="0" w:space="0" w:color="auto"/>
        <w:bottom w:val="none" w:sz="0" w:space="0" w:color="auto"/>
        <w:right w:val="none" w:sz="0" w:space="0" w:color="auto"/>
      </w:divBdr>
    </w:div>
    <w:div w:id="131756656">
      <w:bodyDiv w:val="1"/>
      <w:marLeft w:val="0"/>
      <w:marRight w:val="0"/>
      <w:marTop w:val="0"/>
      <w:marBottom w:val="0"/>
      <w:divBdr>
        <w:top w:val="none" w:sz="0" w:space="0" w:color="auto"/>
        <w:left w:val="none" w:sz="0" w:space="0" w:color="auto"/>
        <w:bottom w:val="none" w:sz="0" w:space="0" w:color="auto"/>
        <w:right w:val="none" w:sz="0" w:space="0" w:color="auto"/>
      </w:divBdr>
    </w:div>
    <w:div w:id="139739600">
      <w:bodyDiv w:val="1"/>
      <w:marLeft w:val="0"/>
      <w:marRight w:val="0"/>
      <w:marTop w:val="0"/>
      <w:marBottom w:val="0"/>
      <w:divBdr>
        <w:top w:val="none" w:sz="0" w:space="0" w:color="auto"/>
        <w:left w:val="none" w:sz="0" w:space="0" w:color="auto"/>
        <w:bottom w:val="none" w:sz="0" w:space="0" w:color="auto"/>
        <w:right w:val="none" w:sz="0" w:space="0" w:color="auto"/>
      </w:divBdr>
    </w:div>
    <w:div w:id="149447508">
      <w:bodyDiv w:val="1"/>
      <w:marLeft w:val="0"/>
      <w:marRight w:val="0"/>
      <w:marTop w:val="0"/>
      <w:marBottom w:val="0"/>
      <w:divBdr>
        <w:top w:val="none" w:sz="0" w:space="0" w:color="auto"/>
        <w:left w:val="none" w:sz="0" w:space="0" w:color="auto"/>
        <w:bottom w:val="none" w:sz="0" w:space="0" w:color="auto"/>
        <w:right w:val="none" w:sz="0" w:space="0" w:color="auto"/>
      </w:divBdr>
    </w:div>
    <w:div w:id="150948349">
      <w:bodyDiv w:val="1"/>
      <w:marLeft w:val="0"/>
      <w:marRight w:val="0"/>
      <w:marTop w:val="0"/>
      <w:marBottom w:val="0"/>
      <w:divBdr>
        <w:top w:val="none" w:sz="0" w:space="0" w:color="auto"/>
        <w:left w:val="none" w:sz="0" w:space="0" w:color="auto"/>
        <w:bottom w:val="none" w:sz="0" w:space="0" w:color="auto"/>
        <w:right w:val="none" w:sz="0" w:space="0" w:color="auto"/>
      </w:divBdr>
    </w:div>
    <w:div w:id="153882701">
      <w:bodyDiv w:val="1"/>
      <w:marLeft w:val="0"/>
      <w:marRight w:val="0"/>
      <w:marTop w:val="0"/>
      <w:marBottom w:val="0"/>
      <w:divBdr>
        <w:top w:val="none" w:sz="0" w:space="0" w:color="auto"/>
        <w:left w:val="none" w:sz="0" w:space="0" w:color="auto"/>
        <w:bottom w:val="none" w:sz="0" w:space="0" w:color="auto"/>
        <w:right w:val="none" w:sz="0" w:space="0" w:color="auto"/>
      </w:divBdr>
    </w:div>
    <w:div w:id="156071288">
      <w:bodyDiv w:val="1"/>
      <w:marLeft w:val="0"/>
      <w:marRight w:val="0"/>
      <w:marTop w:val="0"/>
      <w:marBottom w:val="0"/>
      <w:divBdr>
        <w:top w:val="none" w:sz="0" w:space="0" w:color="auto"/>
        <w:left w:val="none" w:sz="0" w:space="0" w:color="auto"/>
        <w:bottom w:val="none" w:sz="0" w:space="0" w:color="auto"/>
        <w:right w:val="none" w:sz="0" w:space="0" w:color="auto"/>
      </w:divBdr>
    </w:div>
    <w:div w:id="156655387">
      <w:bodyDiv w:val="1"/>
      <w:marLeft w:val="0"/>
      <w:marRight w:val="0"/>
      <w:marTop w:val="0"/>
      <w:marBottom w:val="0"/>
      <w:divBdr>
        <w:top w:val="none" w:sz="0" w:space="0" w:color="auto"/>
        <w:left w:val="none" w:sz="0" w:space="0" w:color="auto"/>
        <w:bottom w:val="none" w:sz="0" w:space="0" w:color="auto"/>
        <w:right w:val="none" w:sz="0" w:space="0" w:color="auto"/>
      </w:divBdr>
    </w:div>
    <w:div w:id="157576819">
      <w:bodyDiv w:val="1"/>
      <w:marLeft w:val="0"/>
      <w:marRight w:val="0"/>
      <w:marTop w:val="0"/>
      <w:marBottom w:val="0"/>
      <w:divBdr>
        <w:top w:val="none" w:sz="0" w:space="0" w:color="auto"/>
        <w:left w:val="none" w:sz="0" w:space="0" w:color="auto"/>
        <w:bottom w:val="none" w:sz="0" w:space="0" w:color="auto"/>
        <w:right w:val="none" w:sz="0" w:space="0" w:color="auto"/>
      </w:divBdr>
    </w:div>
    <w:div w:id="161432763">
      <w:bodyDiv w:val="1"/>
      <w:marLeft w:val="0"/>
      <w:marRight w:val="0"/>
      <w:marTop w:val="0"/>
      <w:marBottom w:val="0"/>
      <w:divBdr>
        <w:top w:val="none" w:sz="0" w:space="0" w:color="auto"/>
        <w:left w:val="none" w:sz="0" w:space="0" w:color="auto"/>
        <w:bottom w:val="none" w:sz="0" w:space="0" w:color="auto"/>
        <w:right w:val="none" w:sz="0" w:space="0" w:color="auto"/>
      </w:divBdr>
      <w:divsChild>
        <w:div w:id="82147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3249876">
              <w:marLeft w:val="0"/>
              <w:marRight w:val="0"/>
              <w:marTop w:val="0"/>
              <w:marBottom w:val="0"/>
              <w:divBdr>
                <w:top w:val="none" w:sz="0" w:space="0" w:color="auto"/>
                <w:left w:val="none" w:sz="0" w:space="0" w:color="auto"/>
                <w:bottom w:val="none" w:sz="0" w:space="0" w:color="auto"/>
                <w:right w:val="none" w:sz="0" w:space="0" w:color="auto"/>
              </w:divBdr>
              <w:divsChild>
                <w:div w:id="18514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5592">
      <w:bodyDiv w:val="1"/>
      <w:marLeft w:val="0"/>
      <w:marRight w:val="0"/>
      <w:marTop w:val="0"/>
      <w:marBottom w:val="0"/>
      <w:divBdr>
        <w:top w:val="none" w:sz="0" w:space="0" w:color="auto"/>
        <w:left w:val="none" w:sz="0" w:space="0" w:color="auto"/>
        <w:bottom w:val="none" w:sz="0" w:space="0" w:color="auto"/>
        <w:right w:val="none" w:sz="0" w:space="0" w:color="auto"/>
      </w:divBdr>
    </w:div>
    <w:div w:id="163664743">
      <w:bodyDiv w:val="1"/>
      <w:marLeft w:val="0"/>
      <w:marRight w:val="0"/>
      <w:marTop w:val="0"/>
      <w:marBottom w:val="0"/>
      <w:divBdr>
        <w:top w:val="none" w:sz="0" w:space="0" w:color="auto"/>
        <w:left w:val="none" w:sz="0" w:space="0" w:color="auto"/>
        <w:bottom w:val="none" w:sz="0" w:space="0" w:color="auto"/>
        <w:right w:val="none" w:sz="0" w:space="0" w:color="auto"/>
      </w:divBdr>
    </w:div>
    <w:div w:id="168637941">
      <w:bodyDiv w:val="1"/>
      <w:marLeft w:val="0"/>
      <w:marRight w:val="0"/>
      <w:marTop w:val="0"/>
      <w:marBottom w:val="0"/>
      <w:divBdr>
        <w:top w:val="none" w:sz="0" w:space="0" w:color="auto"/>
        <w:left w:val="none" w:sz="0" w:space="0" w:color="auto"/>
        <w:bottom w:val="none" w:sz="0" w:space="0" w:color="auto"/>
        <w:right w:val="none" w:sz="0" w:space="0" w:color="auto"/>
      </w:divBdr>
    </w:div>
    <w:div w:id="179705112">
      <w:bodyDiv w:val="1"/>
      <w:marLeft w:val="0"/>
      <w:marRight w:val="0"/>
      <w:marTop w:val="0"/>
      <w:marBottom w:val="0"/>
      <w:divBdr>
        <w:top w:val="none" w:sz="0" w:space="0" w:color="auto"/>
        <w:left w:val="none" w:sz="0" w:space="0" w:color="auto"/>
        <w:bottom w:val="none" w:sz="0" w:space="0" w:color="auto"/>
        <w:right w:val="none" w:sz="0" w:space="0" w:color="auto"/>
      </w:divBdr>
    </w:div>
    <w:div w:id="182404027">
      <w:bodyDiv w:val="1"/>
      <w:marLeft w:val="0"/>
      <w:marRight w:val="0"/>
      <w:marTop w:val="0"/>
      <w:marBottom w:val="0"/>
      <w:divBdr>
        <w:top w:val="none" w:sz="0" w:space="0" w:color="auto"/>
        <w:left w:val="none" w:sz="0" w:space="0" w:color="auto"/>
        <w:bottom w:val="none" w:sz="0" w:space="0" w:color="auto"/>
        <w:right w:val="none" w:sz="0" w:space="0" w:color="auto"/>
      </w:divBdr>
    </w:div>
    <w:div w:id="187254950">
      <w:bodyDiv w:val="1"/>
      <w:marLeft w:val="0"/>
      <w:marRight w:val="0"/>
      <w:marTop w:val="0"/>
      <w:marBottom w:val="0"/>
      <w:divBdr>
        <w:top w:val="none" w:sz="0" w:space="0" w:color="auto"/>
        <w:left w:val="none" w:sz="0" w:space="0" w:color="auto"/>
        <w:bottom w:val="none" w:sz="0" w:space="0" w:color="auto"/>
        <w:right w:val="none" w:sz="0" w:space="0" w:color="auto"/>
      </w:divBdr>
    </w:div>
    <w:div w:id="190075923">
      <w:bodyDiv w:val="1"/>
      <w:marLeft w:val="0"/>
      <w:marRight w:val="0"/>
      <w:marTop w:val="0"/>
      <w:marBottom w:val="0"/>
      <w:divBdr>
        <w:top w:val="none" w:sz="0" w:space="0" w:color="auto"/>
        <w:left w:val="none" w:sz="0" w:space="0" w:color="auto"/>
        <w:bottom w:val="none" w:sz="0" w:space="0" w:color="auto"/>
        <w:right w:val="none" w:sz="0" w:space="0" w:color="auto"/>
      </w:divBdr>
    </w:div>
    <w:div w:id="192573460">
      <w:bodyDiv w:val="1"/>
      <w:marLeft w:val="0"/>
      <w:marRight w:val="0"/>
      <w:marTop w:val="0"/>
      <w:marBottom w:val="0"/>
      <w:divBdr>
        <w:top w:val="none" w:sz="0" w:space="0" w:color="auto"/>
        <w:left w:val="none" w:sz="0" w:space="0" w:color="auto"/>
        <w:bottom w:val="none" w:sz="0" w:space="0" w:color="auto"/>
        <w:right w:val="none" w:sz="0" w:space="0" w:color="auto"/>
      </w:divBdr>
    </w:div>
    <w:div w:id="195434513">
      <w:bodyDiv w:val="1"/>
      <w:marLeft w:val="0"/>
      <w:marRight w:val="0"/>
      <w:marTop w:val="0"/>
      <w:marBottom w:val="0"/>
      <w:divBdr>
        <w:top w:val="none" w:sz="0" w:space="0" w:color="auto"/>
        <w:left w:val="none" w:sz="0" w:space="0" w:color="auto"/>
        <w:bottom w:val="none" w:sz="0" w:space="0" w:color="auto"/>
        <w:right w:val="none" w:sz="0" w:space="0" w:color="auto"/>
      </w:divBdr>
    </w:div>
    <w:div w:id="200868472">
      <w:bodyDiv w:val="1"/>
      <w:marLeft w:val="0"/>
      <w:marRight w:val="0"/>
      <w:marTop w:val="0"/>
      <w:marBottom w:val="0"/>
      <w:divBdr>
        <w:top w:val="none" w:sz="0" w:space="0" w:color="auto"/>
        <w:left w:val="none" w:sz="0" w:space="0" w:color="auto"/>
        <w:bottom w:val="none" w:sz="0" w:space="0" w:color="auto"/>
        <w:right w:val="none" w:sz="0" w:space="0" w:color="auto"/>
      </w:divBdr>
    </w:div>
    <w:div w:id="204950298">
      <w:bodyDiv w:val="1"/>
      <w:marLeft w:val="0"/>
      <w:marRight w:val="0"/>
      <w:marTop w:val="0"/>
      <w:marBottom w:val="0"/>
      <w:divBdr>
        <w:top w:val="none" w:sz="0" w:space="0" w:color="auto"/>
        <w:left w:val="none" w:sz="0" w:space="0" w:color="auto"/>
        <w:bottom w:val="none" w:sz="0" w:space="0" w:color="auto"/>
        <w:right w:val="none" w:sz="0" w:space="0" w:color="auto"/>
      </w:divBdr>
    </w:div>
    <w:div w:id="205216654">
      <w:bodyDiv w:val="1"/>
      <w:marLeft w:val="0"/>
      <w:marRight w:val="0"/>
      <w:marTop w:val="0"/>
      <w:marBottom w:val="0"/>
      <w:divBdr>
        <w:top w:val="none" w:sz="0" w:space="0" w:color="auto"/>
        <w:left w:val="none" w:sz="0" w:space="0" w:color="auto"/>
        <w:bottom w:val="none" w:sz="0" w:space="0" w:color="auto"/>
        <w:right w:val="none" w:sz="0" w:space="0" w:color="auto"/>
      </w:divBdr>
    </w:div>
    <w:div w:id="213471049">
      <w:bodyDiv w:val="1"/>
      <w:marLeft w:val="0"/>
      <w:marRight w:val="0"/>
      <w:marTop w:val="0"/>
      <w:marBottom w:val="0"/>
      <w:divBdr>
        <w:top w:val="none" w:sz="0" w:space="0" w:color="auto"/>
        <w:left w:val="none" w:sz="0" w:space="0" w:color="auto"/>
        <w:bottom w:val="none" w:sz="0" w:space="0" w:color="auto"/>
        <w:right w:val="none" w:sz="0" w:space="0" w:color="auto"/>
      </w:divBdr>
    </w:div>
    <w:div w:id="218369298">
      <w:bodyDiv w:val="1"/>
      <w:marLeft w:val="0"/>
      <w:marRight w:val="0"/>
      <w:marTop w:val="0"/>
      <w:marBottom w:val="0"/>
      <w:divBdr>
        <w:top w:val="none" w:sz="0" w:space="0" w:color="auto"/>
        <w:left w:val="none" w:sz="0" w:space="0" w:color="auto"/>
        <w:bottom w:val="none" w:sz="0" w:space="0" w:color="auto"/>
        <w:right w:val="none" w:sz="0" w:space="0" w:color="auto"/>
      </w:divBdr>
    </w:div>
    <w:div w:id="253242563">
      <w:bodyDiv w:val="1"/>
      <w:marLeft w:val="0"/>
      <w:marRight w:val="0"/>
      <w:marTop w:val="0"/>
      <w:marBottom w:val="0"/>
      <w:divBdr>
        <w:top w:val="none" w:sz="0" w:space="0" w:color="auto"/>
        <w:left w:val="none" w:sz="0" w:space="0" w:color="auto"/>
        <w:bottom w:val="none" w:sz="0" w:space="0" w:color="auto"/>
        <w:right w:val="none" w:sz="0" w:space="0" w:color="auto"/>
      </w:divBdr>
    </w:div>
    <w:div w:id="253709978">
      <w:bodyDiv w:val="1"/>
      <w:marLeft w:val="0"/>
      <w:marRight w:val="0"/>
      <w:marTop w:val="0"/>
      <w:marBottom w:val="0"/>
      <w:divBdr>
        <w:top w:val="none" w:sz="0" w:space="0" w:color="auto"/>
        <w:left w:val="none" w:sz="0" w:space="0" w:color="auto"/>
        <w:bottom w:val="none" w:sz="0" w:space="0" w:color="auto"/>
        <w:right w:val="none" w:sz="0" w:space="0" w:color="auto"/>
      </w:divBdr>
    </w:div>
    <w:div w:id="256328905">
      <w:bodyDiv w:val="1"/>
      <w:marLeft w:val="0"/>
      <w:marRight w:val="0"/>
      <w:marTop w:val="0"/>
      <w:marBottom w:val="0"/>
      <w:divBdr>
        <w:top w:val="none" w:sz="0" w:space="0" w:color="auto"/>
        <w:left w:val="none" w:sz="0" w:space="0" w:color="auto"/>
        <w:bottom w:val="none" w:sz="0" w:space="0" w:color="auto"/>
        <w:right w:val="none" w:sz="0" w:space="0" w:color="auto"/>
      </w:divBdr>
    </w:div>
    <w:div w:id="256909788">
      <w:bodyDiv w:val="1"/>
      <w:marLeft w:val="0"/>
      <w:marRight w:val="0"/>
      <w:marTop w:val="0"/>
      <w:marBottom w:val="0"/>
      <w:divBdr>
        <w:top w:val="none" w:sz="0" w:space="0" w:color="auto"/>
        <w:left w:val="none" w:sz="0" w:space="0" w:color="auto"/>
        <w:bottom w:val="none" w:sz="0" w:space="0" w:color="auto"/>
        <w:right w:val="none" w:sz="0" w:space="0" w:color="auto"/>
      </w:divBdr>
    </w:div>
    <w:div w:id="267087674">
      <w:bodyDiv w:val="1"/>
      <w:marLeft w:val="0"/>
      <w:marRight w:val="0"/>
      <w:marTop w:val="0"/>
      <w:marBottom w:val="0"/>
      <w:divBdr>
        <w:top w:val="none" w:sz="0" w:space="0" w:color="auto"/>
        <w:left w:val="none" w:sz="0" w:space="0" w:color="auto"/>
        <w:bottom w:val="none" w:sz="0" w:space="0" w:color="auto"/>
        <w:right w:val="none" w:sz="0" w:space="0" w:color="auto"/>
      </w:divBdr>
    </w:div>
    <w:div w:id="271013279">
      <w:bodyDiv w:val="1"/>
      <w:marLeft w:val="0"/>
      <w:marRight w:val="0"/>
      <w:marTop w:val="0"/>
      <w:marBottom w:val="0"/>
      <w:divBdr>
        <w:top w:val="none" w:sz="0" w:space="0" w:color="auto"/>
        <w:left w:val="none" w:sz="0" w:space="0" w:color="auto"/>
        <w:bottom w:val="none" w:sz="0" w:space="0" w:color="auto"/>
        <w:right w:val="none" w:sz="0" w:space="0" w:color="auto"/>
      </w:divBdr>
    </w:div>
    <w:div w:id="273051965">
      <w:bodyDiv w:val="1"/>
      <w:marLeft w:val="0"/>
      <w:marRight w:val="0"/>
      <w:marTop w:val="0"/>
      <w:marBottom w:val="0"/>
      <w:divBdr>
        <w:top w:val="none" w:sz="0" w:space="0" w:color="auto"/>
        <w:left w:val="none" w:sz="0" w:space="0" w:color="auto"/>
        <w:bottom w:val="none" w:sz="0" w:space="0" w:color="auto"/>
        <w:right w:val="none" w:sz="0" w:space="0" w:color="auto"/>
      </w:divBdr>
    </w:div>
    <w:div w:id="279797201">
      <w:bodyDiv w:val="1"/>
      <w:marLeft w:val="0"/>
      <w:marRight w:val="0"/>
      <w:marTop w:val="0"/>
      <w:marBottom w:val="0"/>
      <w:divBdr>
        <w:top w:val="none" w:sz="0" w:space="0" w:color="auto"/>
        <w:left w:val="none" w:sz="0" w:space="0" w:color="auto"/>
        <w:bottom w:val="none" w:sz="0" w:space="0" w:color="auto"/>
        <w:right w:val="none" w:sz="0" w:space="0" w:color="auto"/>
      </w:divBdr>
    </w:div>
    <w:div w:id="293291112">
      <w:bodyDiv w:val="1"/>
      <w:marLeft w:val="0"/>
      <w:marRight w:val="0"/>
      <w:marTop w:val="0"/>
      <w:marBottom w:val="0"/>
      <w:divBdr>
        <w:top w:val="none" w:sz="0" w:space="0" w:color="auto"/>
        <w:left w:val="none" w:sz="0" w:space="0" w:color="auto"/>
        <w:bottom w:val="none" w:sz="0" w:space="0" w:color="auto"/>
        <w:right w:val="none" w:sz="0" w:space="0" w:color="auto"/>
      </w:divBdr>
    </w:div>
    <w:div w:id="302079181">
      <w:bodyDiv w:val="1"/>
      <w:marLeft w:val="0"/>
      <w:marRight w:val="0"/>
      <w:marTop w:val="0"/>
      <w:marBottom w:val="0"/>
      <w:divBdr>
        <w:top w:val="none" w:sz="0" w:space="0" w:color="auto"/>
        <w:left w:val="none" w:sz="0" w:space="0" w:color="auto"/>
        <w:bottom w:val="none" w:sz="0" w:space="0" w:color="auto"/>
        <w:right w:val="none" w:sz="0" w:space="0" w:color="auto"/>
      </w:divBdr>
    </w:div>
    <w:div w:id="302658063">
      <w:bodyDiv w:val="1"/>
      <w:marLeft w:val="0"/>
      <w:marRight w:val="0"/>
      <w:marTop w:val="0"/>
      <w:marBottom w:val="0"/>
      <w:divBdr>
        <w:top w:val="none" w:sz="0" w:space="0" w:color="auto"/>
        <w:left w:val="none" w:sz="0" w:space="0" w:color="auto"/>
        <w:bottom w:val="none" w:sz="0" w:space="0" w:color="auto"/>
        <w:right w:val="none" w:sz="0" w:space="0" w:color="auto"/>
      </w:divBdr>
    </w:div>
    <w:div w:id="310057634">
      <w:bodyDiv w:val="1"/>
      <w:marLeft w:val="0"/>
      <w:marRight w:val="0"/>
      <w:marTop w:val="0"/>
      <w:marBottom w:val="0"/>
      <w:divBdr>
        <w:top w:val="none" w:sz="0" w:space="0" w:color="auto"/>
        <w:left w:val="none" w:sz="0" w:space="0" w:color="auto"/>
        <w:bottom w:val="none" w:sz="0" w:space="0" w:color="auto"/>
        <w:right w:val="none" w:sz="0" w:space="0" w:color="auto"/>
      </w:divBdr>
    </w:div>
    <w:div w:id="325980980">
      <w:bodyDiv w:val="1"/>
      <w:marLeft w:val="0"/>
      <w:marRight w:val="0"/>
      <w:marTop w:val="0"/>
      <w:marBottom w:val="0"/>
      <w:divBdr>
        <w:top w:val="none" w:sz="0" w:space="0" w:color="auto"/>
        <w:left w:val="none" w:sz="0" w:space="0" w:color="auto"/>
        <w:bottom w:val="none" w:sz="0" w:space="0" w:color="auto"/>
        <w:right w:val="none" w:sz="0" w:space="0" w:color="auto"/>
      </w:divBdr>
    </w:div>
    <w:div w:id="329915056">
      <w:bodyDiv w:val="1"/>
      <w:marLeft w:val="0"/>
      <w:marRight w:val="0"/>
      <w:marTop w:val="0"/>
      <w:marBottom w:val="0"/>
      <w:divBdr>
        <w:top w:val="none" w:sz="0" w:space="0" w:color="auto"/>
        <w:left w:val="none" w:sz="0" w:space="0" w:color="auto"/>
        <w:bottom w:val="none" w:sz="0" w:space="0" w:color="auto"/>
        <w:right w:val="none" w:sz="0" w:space="0" w:color="auto"/>
      </w:divBdr>
    </w:div>
    <w:div w:id="334260070">
      <w:bodyDiv w:val="1"/>
      <w:marLeft w:val="0"/>
      <w:marRight w:val="0"/>
      <w:marTop w:val="0"/>
      <w:marBottom w:val="0"/>
      <w:divBdr>
        <w:top w:val="none" w:sz="0" w:space="0" w:color="auto"/>
        <w:left w:val="none" w:sz="0" w:space="0" w:color="auto"/>
        <w:bottom w:val="none" w:sz="0" w:space="0" w:color="auto"/>
        <w:right w:val="none" w:sz="0" w:space="0" w:color="auto"/>
      </w:divBdr>
    </w:div>
    <w:div w:id="335809032">
      <w:bodyDiv w:val="1"/>
      <w:marLeft w:val="0"/>
      <w:marRight w:val="0"/>
      <w:marTop w:val="0"/>
      <w:marBottom w:val="0"/>
      <w:divBdr>
        <w:top w:val="none" w:sz="0" w:space="0" w:color="auto"/>
        <w:left w:val="none" w:sz="0" w:space="0" w:color="auto"/>
        <w:bottom w:val="none" w:sz="0" w:space="0" w:color="auto"/>
        <w:right w:val="none" w:sz="0" w:space="0" w:color="auto"/>
      </w:divBdr>
    </w:div>
    <w:div w:id="337541405">
      <w:bodyDiv w:val="1"/>
      <w:marLeft w:val="0"/>
      <w:marRight w:val="0"/>
      <w:marTop w:val="0"/>
      <w:marBottom w:val="0"/>
      <w:divBdr>
        <w:top w:val="none" w:sz="0" w:space="0" w:color="auto"/>
        <w:left w:val="none" w:sz="0" w:space="0" w:color="auto"/>
        <w:bottom w:val="none" w:sz="0" w:space="0" w:color="auto"/>
        <w:right w:val="none" w:sz="0" w:space="0" w:color="auto"/>
      </w:divBdr>
    </w:div>
    <w:div w:id="356929920">
      <w:bodyDiv w:val="1"/>
      <w:marLeft w:val="0"/>
      <w:marRight w:val="0"/>
      <w:marTop w:val="0"/>
      <w:marBottom w:val="0"/>
      <w:divBdr>
        <w:top w:val="none" w:sz="0" w:space="0" w:color="auto"/>
        <w:left w:val="none" w:sz="0" w:space="0" w:color="auto"/>
        <w:bottom w:val="none" w:sz="0" w:space="0" w:color="auto"/>
        <w:right w:val="none" w:sz="0" w:space="0" w:color="auto"/>
      </w:divBdr>
    </w:div>
    <w:div w:id="358354714">
      <w:bodyDiv w:val="1"/>
      <w:marLeft w:val="0"/>
      <w:marRight w:val="0"/>
      <w:marTop w:val="0"/>
      <w:marBottom w:val="0"/>
      <w:divBdr>
        <w:top w:val="none" w:sz="0" w:space="0" w:color="auto"/>
        <w:left w:val="none" w:sz="0" w:space="0" w:color="auto"/>
        <w:bottom w:val="none" w:sz="0" w:space="0" w:color="auto"/>
        <w:right w:val="none" w:sz="0" w:space="0" w:color="auto"/>
      </w:divBdr>
    </w:div>
    <w:div w:id="359935371">
      <w:bodyDiv w:val="1"/>
      <w:marLeft w:val="0"/>
      <w:marRight w:val="0"/>
      <w:marTop w:val="0"/>
      <w:marBottom w:val="0"/>
      <w:divBdr>
        <w:top w:val="none" w:sz="0" w:space="0" w:color="auto"/>
        <w:left w:val="none" w:sz="0" w:space="0" w:color="auto"/>
        <w:bottom w:val="none" w:sz="0" w:space="0" w:color="auto"/>
        <w:right w:val="none" w:sz="0" w:space="0" w:color="auto"/>
      </w:divBdr>
    </w:div>
    <w:div w:id="366225760">
      <w:bodyDiv w:val="1"/>
      <w:marLeft w:val="0"/>
      <w:marRight w:val="0"/>
      <w:marTop w:val="0"/>
      <w:marBottom w:val="0"/>
      <w:divBdr>
        <w:top w:val="none" w:sz="0" w:space="0" w:color="auto"/>
        <w:left w:val="none" w:sz="0" w:space="0" w:color="auto"/>
        <w:bottom w:val="none" w:sz="0" w:space="0" w:color="auto"/>
        <w:right w:val="none" w:sz="0" w:space="0" w:color="auto"/>
      </w:divBdr>
    </w:div>
    <w:div w:id="370112414">
      <w:bodyDiv w:val="1"/>
      <w:marLeft w:val="0"/>
      <w:marRight w:val="0"/>
      <w:marTop w:val="0"/>
      <w:marBottom w:val="0"/>
      <w:divBdr>
        <w:top w:val="none" w:sz="0" w:space="0" w:color="auto"/>
        <w:left w:val="none" w:sz="0" w:space="0" w:color="auto"/>
        <w:bottom w:val="none" w:sz="0" w:space="0" w:color="auto"/>
        <w:right w:val="none" w:sz="0" w:space="0" w:color="auto"/>
      </w:divBdr>
    </w:div>
    <w:div w:id="376440507">
      <w:bodyDiv w:val="1"/>
      <w:marLeft w:val="0"/>
      <w:marRight w:val="0"/>
      <w:marTop w:val="0"/>
      <w:marBottom w:val="0"/>
      <w:divBdr>
        <w:top w:val="none" w:sz="0" w:space="0" w:color="auto"/>
        <w:left w:val="none" w:sz="0" w:space="0" w:color="auto"/>
        <w:bottom w:val="none" w:sz="0" w:space="0" w:color="auto"/>
        <w:right w:val="none" w:sz="0" w:space="0" w:color="auto"/>
      </w:divBdr>
    </w:div>
    <w:div w:id="382339792">
      <w:bodyDiv w:val="1"/>
      <w:marLeft w:val="0"/>
      <w:marRight w:val="0"/>
      <w:marTop w:val="0"/>
      <w:marBottom w:val="0"/>
      <w:divBdr>
        <w:top w:val="none" w:sz="0" w:space="0" w:color="auto"/>
        <w:left w:val="none" w:sz="0" w:space="0" w:color="auto"/>
        <w:bottom w:val="none" w:sz="0" w:space="0" w:color="auto"/>
        <w:right w:val="none" w:sz="0" w:space="0" w:color="auto"/>
      </w:divBdr>
    </w:div>
    <w:div w:id="385031825">
      <w:bodyDiv w:val="1"/>
      <w:marLeft w:val="0"/>
      <w:marRight w:val="0"/>
      <w:marTop w:val="0"/>
      <w:marBottom w:val="0"/>
      <w:divBdr>
        <w:top w:val="none" w:sz="0" w:space="0" w:color="auto"/>
        <w:left w:val="none" w:sz="0" w:space="0" w:color="auto"/>
        <w:bottom w:val="none" w:sz="0" w:space="0" w:color="auto"/>
        <w:right w:val="none" w:sz="0" w:space="0" w:color="auto"/>
      </w:divBdr>
    </w:div>
    <w:div w:id="392626759">
      <w:bodyDiv w:val="1"/>
      <w:marLeft w:val="0"/>
      <w:marRight w:val="0"/>
      <w:marTop w:val="0"/>
      <w:marBottom w:val="0"/>
      <w:divBdr>
        <w:top w:val="none" w:sz="0" w:space="0" w:color="auto"/>
        <w:left w:val="none" w:sz="0" w:space="0" w:color="auto"/>
        <w:bottom w:val="none" w:sz="0" w:space="0" w:color="auto"/>
        <w:right w:val="none" w:sz="0" w:space="0" w:color="auto"/>
      </w:divBdr>
    </w:div>
    <w:div w:id="397677331">
      <w:bodyDiv w:val="1"/>
      <w:marLeft w:val="0"/>
      <w:marRight w:val="0"/>
      <w:marTop w:val="0"/>
      <w:marBottom w:val="0"/>
      <w:divBdr>
        <w:top w:val="none" w:sz="0" w:space="0" w:color="auto"/>
        <w:left w:val="none" w:sz="0" w:space="0" w:color="auto"/>
        <w:bottom w:val="none" w:sz="0" w:space="0" w:color="auto"/>
        <w:right w:val="none" w:sz="0" w:space="0" w:color="auto"/>
      </w:divBdr>
    </w:div>
    <w:div w:id="402603616">
      <w:bodyDiv w:val="1"/>
      <w:marLeft w:val="0"/>
      <w:marRight w:val="0"/>
      <w:marTop w:val="0"/>
      <w:marBottom w:val="0"/>
      <w:divBdr>
        <w:top w:val="none" w:sz="0" w:space="0" w:color="auto"/>
        <w:left w:val="none" w:sz="0" w:space="0" w:color="auto"/>
        <w:bottom w:val="none" w:sz="0" w:space="0" w:color="auto"/>
        <w:right w:val="none" w:sz="0" w:space="0" w:color="auto"/>
      </w:divBdr>
    </w:div>
    <w:div w:id="403071586">
      <w:bodyDiv w:val="1"/>
      <w:marLeft w:val="0"/>
      <w:marRight w:val="0"/>
      <w:marTop w:val="0"/>
      <w:marBottom w:val="0"/>
      <w:divBdr>
        <w:top w:val="none" w:sz="0" w:space="0" w:color="auto"/>
        <w:left w:val="none" w:sz="0" w:space="0" w:color="auto"/>
        <w:bottom w:val="none" w:sz="0" w:space="0" w:color="auto"/>
        <w:right w:val="none" w:sz="0" w:space="0" w:color="auto"/>
      </w:divBdr>
    </w:div>
    <w:div w:id="405734202">
      <w:bodyDiv w:val="1"/>
      <w:marLeft w:val="0"/>
      <w:marRight w:val="0"/>
      <w:marTop w:val="0"/>
      <w:marBottom w:val="0"/>
      <w:divBdr>
        <w:top w:val="none" w:sz="0" w:space="0" w:color="auto"/>
        <w:left w:val="none" w:sz="0" w:space="0" w:color="auto"/>
        <w:bottom w:val="none" w:sz="0" w:space="0" w:color="auto"/>
        <w:right w:val="none" w:sz="0" w:space="0" w:color="auto"/>
      </w:divBdr>
    </w:div>
    <w:div w:id="406463870">
      <w:bodyDiv w:val="1"/>
      <w:marLeft w:val="0"/>
      <w:marRight w:val="0"/>
      <w:marTop w:val="0"/>
      <w:marBottom w:val="0"/>
      <w:divBdr>
        <w:top w:val="none" w:sz="0" w:space="0" w:color="auto"/>
        <w:left w:val="none" w:sz="0" w:space="0" w:color="auto"/>
        <w:bottom w:val="none" w:sz="0" w:space="0" w:color="auto"/>
        <w:right w:val="none" w:sz="0" w:space="0" w:color="auto"/>
      </w:divBdr>
    </w:div>
    <w:div w:id="406651468">
      <w:bodyDiv w:val="1"/>
      <w:marLeft w:val="0"/>
      <w:marRight w:val="0"/>
      <w:marTop w:val="0"/>
      <w:marBottom w:val="0"/>
      <w:divBdr>
        <w:top w:val="none" w:sz="0" w:space="0" w:color="auto"/>
        <w:left w:val="none" w:sz="0" w:space="0" w:color="auto"/>
        <w:bottom w:val="none" w:sz="0" w:space="0" w:color="auto"/>
        <w:right w:val="none" w:sz="0" w:space="0" w:color="auto"/>
      </w:divBdr>
    </w:div>
    <w:div w:id="408963724">
      <w:bodyDiv w:val="1"/>
      <w:marLeft w:val="0"/>
      <w:marRight w:val="0"/>
      <w:marTop w:val="0"/>
      <w:marBottom w:val="0"/>
      <w:divBdr>
        <w:top w:val="none" w:sz="0" w:space="0" w:color="auto"/>
        <w:left w:val="none" w:sz="0" w:space="0" w:color="auto"/>
        <w:bottom w:val="none" w:sz="0" w:space="0" w:color="auto"/>
        <w:right w:val="none" w:sz="0" w:space="0" w:color="auto"/>
      </w:divBdr>
    </w:div>
    <w:div w:id="411970240">
      <w:bodyDiv w:val="1"/>
      <w:marLeft w:val="0"/>
      <w:marRight w:val="0"/>
      <w:marTop w:val="0"/>
      <w:marBottom w:val="0"/>
      <w:divBdr>
        <w:top w:val="none" w:sz="0" w:space="0" w:color="auto"/>
        <w:left w:val="none" w:sz="0" w:space="0" w:color="auto"/>
        <w:bottom w:val="none" w:sz="0" w:space="0" w:color="auto"/>
        <w:right w:val="none" w:sz="0" w:space="0" w:color="auto"/>
      </w:divBdr>
    </w:div>
    <w:div w:id="415832739">
      <w:bodyDiv w:val="1"/>
      <w:marLeft w:val="0"/>
      <w:marRight w:val="0"/>
      <w:marTop w:val="0"/>
      <w:marBottom w:val="0"/>
      <w:divBdr>
        <w:top w:val="none" w:sz="0" w:space="0" w:color="auto"/>
        <w:left w:val="none" w:sz="0" w:space="0" w:color="auto"/>
        <w:bottom w:val="none" w:sz="0" w:space="0" w:color="auto"/>
        <w:right w:val="none" w:sz="0" w:space="0" w:color="auto"/>
      </w:divBdr>
    </w:div>
    <w:div w:id="417092649">
      <w:bodyDiv w:val="1"/>
      <w:marLeft w:val="0"/>
      <w:marRight w:val="0"/>
      <w:marTop w:val="0"/>
      <w:marBottom w:val="0"/>
      <w:divBdr>
        <w:top w:val="none" w:sz="0" w:space="0" w:color="auto"/>
        <w:left w:val="none" w:sz="0" w:space="0" w:color="auto"/>
        <w:bottom w:val="none" w:sz="0" w:space="0" w:color="auto"/>
        <w:right w:val="none" w:sz="0" w:space="0" w:color="auto"/>
      </w:divBdr>
    </w:div>
    <w:div w:id="431585589">
      <w:bodyDiv w:val="1"/>
      <w:marLeft w:val="0"/>
      <w:marRight w:val="0"/>
      <w:marTop w:val="0"/>
      <w:marBottom w:val="0"/>
      <w:divBdr>
        <w:top w:val="none" w:sz="0" w:space="0" w:color="auto"/>
        <w:left w:val="none" w:sz="0" w:space="0" w:color="auto"/>
        <w:bottom w:val="none" w:sz="0" w:space="0" w:color="auto"/>
        <w:right w:val="none" w:sz="0" w:space="0" w:color="auto"/>
      </w:divBdr>
    </w:div>
    <w:div w:id="433136936">
      <w:bodyDiv w:val="1"/>
      <w:marLeft w:val="0"/>
      <w:marRight w:val="0"/>
      <w:marTop w:val="0"/>
      <w:marBottom w:val="0"/>
      <w:divBdr>
        <w:top w:val="none" w:sz="0" w:space="0" w:color="auto"/>
        <w:left w:val="none" w:sz="0" w:space="0" w:color="auto"/>
        <w:bottom w:val="none" w:sz="0" w:space="0" w:color="auto"/>
        <w:right w:val="none" w:sz="0" w:space="0" w:color="auto"/>
      </w:divBdr>
    </w:div>
    <w:div w:id="438794946">
      <w:bodyDiv w:val="1"/>
      <w:marLeft w:val="0"/>
      <w:marRight w:val="0"/>
      <w:marTop w:val="0"/>
      <w:marBottom w:val="0"/>
      <w:divBdr>
        <w:top w:val="none" w:sz="0" w:space="0" w:color="auto"/>
        <w:left w:val="none" w:sz="0" w:space="0" w:color="auto"/>
        <w:bottom w:val="none" w:sz="0" w:space="0" w:color="auto"/>
        <w:right w:val="none" w:sz="0" w:space="0" w:color="auto"/>
      </w:divBdr>
    </w:div>
    <w:div w:id="443231038">
      <w:bodyDiv w:val="1"/>
      <w:marLeft w:val="0"/>
      <w:marRight w:val="0"/>
      <w:marTop w:val="0"/>
      <w:marBottom w:val="0"/>
      <w:divBdr>
        <w:top w:val="none" w:sz="0" w:space="0" w:color="auto"/>
        <w:left w:val="none" w:sz="0" w:space="0" w:color="auto"/>
        <w:bottom w:val="none" w:sz="0" w:space="0" w:color="auto"/>
        <w:right w:val="none" w:sz="0" w:space="0" w:color="auto"/>
      </w:divBdr>
    </w:div>
    <w:div w:id="443774470">
      <w:bodyDiv w:val="1"/>
      <w:marLeft w:val="0"/>
      <w:marRight w:val="0"/>
      <w:marTop w:val="0"/>
      <w:marBottom w:val="0"/>
      <w:divBdr>
        <w:top w:val="none" w:sz="0" w:space="0" w:color="auto"/>
        <w:left w:val="none" w:sz="0" w:space="0" w:color="auto"/>
        <w:bottom w:val="none" w:sz="0" w:space="0" w:color="auto"/>
        <w:right w:val="none" w:sz="0" w:space="0" w:color="auto"/>
      </w:divBdr>
    </w:div>
    <w:div w:id="447699050">
      <w:bodyDiv w:val="1"/>
      <w:marLeft w:val="0"/>
      <w:marRight w:val="0"/>
      <w:marTop w:val="0"/>
      <w:marBottom w:val="0"/>
      <w:divBdr>
        <w:top w:val="none" w:sz="0" w:space="0" w:color="auto"/>
        <w:left w:val="none" w:sz="0" w:space="0" w:color="auto"/>
        <w:bottom w:val="none" w:sz="0" w:space="0" w:color="auto"/>
        <w:right w:val="none" w:sz="0" w:space="0" w:color="auto"/>
      </w:divBdr>
    </w:div>
    <w:div w:id="449708985">
      <w:bodyDiv w:val="1"/>
      <w:marLeft w:val="0"/>
      <w:marRight w:val="0"/>
      <w:marTop w:val="0"/>
      <w:marBottom w:val="0"/>
      <w:divBdr>
        <w:top w:val="none" w:sz="0" w:space="0" w:color="auto"/>
        <w:left w:val="none" w:sz="0" w:space="0" w:color="auto"/>
        <w:bottom w:val="none" w:sz="0" w:space="0" w:color="auto"/>
        <w:right w:val="none" w:sz="0" w:space="0" w:color="auto"/>
      </w:divBdr>
    </w:div>
    <w:div w:id="450321190">
      <w:bodyDiv w:val="1"/>
      <w:marLeft w:val="0"/>
      <w:marRight w:val="0"/>
      <w:marTop w:val="0"/>
      <w:marBottom w:val="0"/>
      <w:divBdr>
        <w:top w:val="none" w:sz="0" w:space="0" w:color="auto"/>
        <w:left w:val="none" w:sz="0" w:space="0" w:color="auto"/>
        <w:bottom w:val="none" w:sz="0" w:space="0" w:color="auto"/>
        <w:right w:val="none" w:sz="0" w:space="0" w:color="auto"/>
      </w:divBdr>
    </w:div>
    <w:div w:id="453334983">
      <w:bodyDiv w:val="1"/>
      <w:marLeft w:val="0"/>
      <w:marRight w:val="0"/>
      <w:marTop w:val="0"/>
      <w:marBottom w:val="0"/>
      <w:divBdr>
        <w:top w:val="none" w:sz="0" w:space="0" w:color="auto"/>
        <w:left w:val="none" w:sz="0" w:space="0" w:color="auto"/>
        <w:bottom w:val="none" w:sz="0" w:space="0" w:color="auto"/>
        <w:right w:val="none" w:sz="0" w:space="0" w:color="auto"/>
      </w:divBdr>
    </w:div>
    <w:div w:id="456602707">
      <w:bodyDiv w:val="1"/>
      <w:marLeft w:val="0"/>
      <w:marRight w:val="0"/>
      <w:marTop w:val="0"/>
      <w:marBottom w:val="0"/>
      <w:divBdr>
        <w:top w:val="none" w:sz="0" w:space="0" w:color="auto"/>
        <w:left w:val="none" w:sz="0" w:space="0" w:color="auto"/>
        <w:bottom w:val="none" w:sz="0" w:space="0" w:color="auto"/>
        <w:right w:val="none" w:sz="0" w:space="0" w:color="auto"/>
      </w:divBdr>
      <w:divsChild>
        <w:div w:id="715859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76896">
              <w:marLeft w:val="0"/>
              <w:marRight w:val="0"/>
              <w:marTop w:val="0"/>
              <w:marBottom w:val="0"/>
              <w:divBdr>
                <w:top w:val="none" w:sz="0" w:space="0" w:color="auto"/>
                <w:left w:val="none" w:sz="0" w:space="0" w:color="auto"/>
                <w:bottom w:val="none" w:sz="0" w:space="0" w:color="auto"/>
                <w:right w:val="none" w:sz="0" w:space="0" w:color="auto"/>
              </w:divBdr>
              <w:divsChild>
                <w:div w:id="3906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1760">
      <w:bodyDiv w:val="1"/>
      <w:marLeft w:val="0"/>
      <w:marRight w:val="0"/>
      <w:marTop w:val="0"/>
      <w:marBottom w:val="0"/>
      <w:divBdr>
        <w:top w:val="none" w:sz="0" w:space="0" w:color="auto"/>
        <w:left w:val="none" w:sz="0" w:space="0" w:color="auto"/>
        <w:bottom w:val="none" w:sz="0" w:space="0" w:color="auto"/>
        <w:right w:val="none" w:sz="0" w:space="0" w:color="auto"/>
      </w:divBdr>
    </w:div>
    <w:div w:id="470679859">
      <w:bodyDiv w:val="1"/>
      <w:marLeft w:val="0"/>
      <w:marRight w:val="0"/>
      <w:marTop w:val="0"/>
      <w:marBottom w:val="0"/>
      <w:divBdr>
        <w:top w:val="none" w:sz="0" w:space="0" w:color="auto"/>
        <w:left w:val="none" w:sz="0" w:space="0" w:color="auto"/>
        <w:bottom w:val="none" w:sz="0" w:space="0" w:color="auto"/>
        <w:right w:val="none" w:sz="0" w:space="0" w:color="auto"/>
      </w:divBdr>
    </w:div>
    <w:div w:id="471679553">
      <w:bodyDiv w:val="1"/>
      <w:marLeft w:val="0"/>
      <w:marRight w:val="0"/>
      <w:marTop w:val="0"/>
      <w:marBottom w:val="0"/>
      <w:divBdr>
        <w:top w:val="none" w:sz="0" w:space="0" w:color="auto"/>
        <w:left w:val="none" w:sz="0" w:space="0" w:color="auto"/>
        <w:bottom w:val="none" w:sz="0" w:space="0" w:color="auto"/>
        <w:right w:val="none" w:sz="0" w:space="0" w:color="auto"/>
      </w:divBdr>
    </w:div>
    <w:div w:id="483133144">
      <w:bodyDiv w:val="1"/>
      <w:marLeft w:val="0"/>
      <w:marRight w:val="0"/>
      <w:marTop w:val="0"/>
      <w:marBottom w:val="0"/>
      <w:divBdr>
        <w:top w:val="none" w:sz="0" w:space="0" w:color="auto"/>
        <w:left w:val="none" w:sz="0" w:space="0" w:color="auto"/>
        <w:bottom w:val="none" w:sz="0" w:space="0" w:color="auto"/>
        <w:right w:val="none" w:sz="0" w:space="0" w:color="auto"/>
      </w:divBdr>
    </w:div>
    <w:div w:id="486286274">
      <w:bodyDiv w:val="1"/>
      <w:marLeft w:val="0"/>
      <w:marRight w:val="0"/>
      <w:marTop w:val="0"/>
      <w:marBottom w:val="0"/>
      <w:divBdr>
        <w:top w:val="none" w:sz="0" w:space="0" w:color="auto"/>
        <w:left w:val="none" w:sz="0" w:space="0" w:color="auto"/>
        <w:bottom w:val="none" w:sz="0" w:space="0" w:color="auto"/>
        <w:right w:val="none" w:sz="0" w:space="0" w:color="auto"/>
      </w:divBdr>
    </w:div>
    <w:div w:id="489448742">
      <w:bodyDiv w:val="1"/>
      <w:marLeft w:val="0"/>
      <w:marRight w:val="0"/>
      <w:marTop w:val="0"/>
      <w:marBottom w:val="0"/>
      <w:divBdr>
        <w:top w:val="none" w:sz="0" w:space="0" w:color="auto"/>
        <w:left w:val="none" w:sz="0" w:space="0" w:color="auto"/>
        <w:bottom w:val="none" w:sz="0" w:space="0" w:color="auto"/>
        <w:right w:val="none" w:sz="0" w:space="0" w:color="auto"/>
      </w:divBdr>
    </w:div>
    <w:div w:id="496650160">
      <w:bodyDiv w:val="1"/>
      <w:marLeft w:val="0"/>
      <w:marRight w:val="0"/>
      <w:marTop w:val="0"/>
      <w:marBottom w:val="0"/>
      <w:divBdr>
        <w:top w:val="none" w:sz="0" w:space="0" w:color="auto"/>
        <w:left w:val="none" w:sz="0" w:space="0" w:color="auto"/>
        <w:bottom w:val="none" w:sz="0" w:space="0" w:color="auto"/>
        <w:right w:val="none" w:sz="0" w:space="0" w:color="auto"/>
      </w:divBdr>
    </w:div>
    <w:div w:id="509376320">
      <w:bodyDiv w:val="1"/>
      <w:marLeft w:val="0"/>
      <w:marRight w:val="0"/>
      <w:marTop w:val="0"/>
      <w:marBottom w:val="0"/>
      <w:divBdr>
        <w:top w:val="none" w:sz="0" w:space="0" w:color="auto"/>
        <w:left w:val="none" w:sz="0" w:space="0" w:color="auto"/>
        <w:bottom w:val="none" w:sz="0" w:space="0" w:color="auto"/>
        <w:right w:val="none" w:sz="0" w:space="0" w:color="auto"/>
      </w:divBdr>
    </w:div>
    <w:div w:id="512308674">
      <w:bodyDiv w:val="1"/>
      <w:marLeft w:val="0"/>
      <w:marRight w:val="0"/>
      <w:marTop w:val="0"/>
      <w:marBottom w:val="0"/>
      <w:divBdr>
        <w:top w:val="none" w:sz="0" w:space="0" w:color="auto"/>
        <w:left w:val="none" w:sz="0" w:space="0" w:color="auto"/>
        <w:bottom w:val="none" w:sz="0" w:space="0" w:color="auto"/>
        <w:right w:val="none" w:sz="0" w:space="0" w:color="auto"/>
      </w:divBdr>
    </w:div>
    <w:div w:id="547645820">
      <w:bodyDiv w:val="1"/>
      <w:marLeft w:val="0"/>
      <w:marRight w:val="0"/>
      <w:marTop w:val="0"/>
      <w:marBottom w:val="0"/>
      <w:divBdr>
        <w:top w:val="none" w:sz="0" w:space="0" w:color="auto"/>
        <w:left w:val="none" w:sz="0" w:space="0" w:color="auto"/>
        <w:bottom w:val="none" w:sz="0" w:space="0" w:color="auto"/>
        <w:right w:val="none" w:sz="0" w:space="0" w:color="auto"/>
      </w:divBdr>
    </w:div>
    <w:div w:id="551120857">
      <w:bodyDiv w:val="1"/>
      <w:marLeft w:val="0"/>
      <w:marRight w:val="0"/>
      <w:marTop w:val="0"/>
      <w:marBottom w:val="0"/>
      <w:divBdr>
        <w:top w:val="none" w:sz="0" w:space="0" w:color="auto"/>
        <w:left w:val="none" w:sz="0" w:space="0" w:color="auto"/>
        <w:bottom w:val="none" w:sz="0" w:space="0" w:color="auto"/>
        <w:right w:val="none" w:sz="0" w:space="0" w:color="auto"/>
      </w:divBdr>
    </w:div>
    <w:div w:id="555701527">
      <w:bodyDiv w:val="1"/>
      <w:marLeft w:val="0"/>
      <w:marRight w:val="0"/>
      <w:marTop w:val="0"/>
      <w:marBottom w:val="0"/>
      <w:divBdr>
        <w:top w:val="none" w:sz="0" w:space="0" w:color="auto"/>
        <w:left w:val="none" w:sz="0" w:space="0" w:color="auto"/>
        <w:bottom w:val="none" w:sz="0" w:space="0" w:color="auto"/>
        <w:right w:val="none" w:sz="0" w:space="0" w:color="auto"/>
      </w:divBdr>
    </w:div>
    <w:div w:id="558827137">
      <w:bodyDiv w:val="1"/>
      <w:marLeft w:val="0"/>
      <w:marRight w:val="0"/>
      <w:marTop w:val="0"/>
      <w:marBottom w:val="0"/>
      <w:divBdr>
        <w:top w:val="none" w:sz="0" w:space="0" w:color="auto"/>
        <w:left w:val="none" w:sz="0" w:space="0" w:color="auto"/>
        <w:bottom w:val="none" w:sz="0" w:space="0" w:color="auto"/>
        <w:right w:val="none" w:sz="0" w:space="0" w:color="auto"/>
      </w:divBdr>
    </w:div>
    <w:div w:id="575633958">
      <w:bodyDiv w:val="1"/>
      <w:marLeft w:val="0"/>
      <w:marRight w:val="0"/>
      <w:marTop w:val="0"/>
      <w:marBottom w:val="0"/>
      <w:divBdr>
        <w:top w:val="none" w:sz="0" w:space="0" w:color="auto"/>
        <w:left w:val="none" w:sz="0" w:space="0" w:color="auto"/>
        <w:bottom w:val="none" w:sz="0" w:space="0" w:color="auto"/>
        <w:right w:val="none" w:sz="0" w:space="0" w:color="auto"/>
      </w:divBdr>
    </w:div>
    <w:div w:id="580023543">
      <w:bodyDiv w:val="1"/>
      <w:marLeft w:val="0"/>
      <w:marRight w:val="0"/>
      <w:marTop w:val="0"/>
      <w:marBottom w:val="0"/>
      <w:divBdr>
        <w:top w:val="none" w:sz="0" w:space="0" w:color="auto"/>
        <w:left w:val="none" w:sz="0" w:space="0" w:color="auto"/>
        <w:bottom w:val="none" w:sz="0" w:space="0" w:color="auto"/>
        <w:right w:val="none" w:sz="0" w:space="0" w:color="auto"/>
      </w:divBdr>
    </w:div>
    <w:div w:id="585916497">
      <w:bodyDiv w:val="1"/>
      <w:marLeft w:val="0"/>
      <w:marRight w:val="0"/>
      <w:marTop w:val="0"/>
      <w:marBottom w:val="0"/>
      <w:divBdr>
        <w:top w:val="none" w:sz="0" w:space="0" w:color="auto"/>
        <w:left w:val="none" w:sz="0" w:space="0" w:color="auto"/>
        <w:bottom w:val="none" w:sz="0" w:space="0" w:color="auto"/>
        <w:right w:val="none" w:sz="0" w:space="0" w:color="auto"/>
      </w:divBdr>
    </w:div>
    <w:div w:id="587924749">
      <w:bodyDiv w:val="1"/>
      <w:marLeft w:val="0"/>
      <w:marRight w:val="0"/>
      <w:marTop w:val="0"/>
      <w:marBottom w:val="0"/>
      <w:divBdr>
        <w:top w:val="none" w:sz="0" w:space="0" w:color="auto"/>
        <w:left w:val="none" w:sz="0" w:space="0" w:color="auto"/>
        <w:bottom w:val="none" w:sz="0" w:space="0" w:color="auto"/>
        <w:right w:val="none" w:sz="0" w:space="0" w:color="auto"/>
      </w:divBdr>
    </w:div>
    <w:div w:id="597759216">
      <w:bodyDiv w:val="1"/>
      <w:marLeft w:val="0"/>
      <w:marRight w:val="0"/>
      <w:marTop w:val="0"/>
      <w:marBottom w:val="0"/>
      <w:divBdr>
        <w:top w:val="none" w:sz="0" w:space="0" w:color="auto"/>
        <w:left w:val="none" w:sz="0" w:space="0" w:color="auto"/>
        <w:bottom w:val="none" w:sz="0" w:space="0" w:color="auto"/>
        <w:right w:val="none" w:sz="0" w:space="0" w:color="auto"/>
      </w:divBdr>
    </w:div>
    <w:div w:id="598686887">
      <w:bodyDiv w:val="1"/>
      <w:marLeft w:val="0"/>
      <w:marRight w:val="0"/>
      <w:marTop w:val="0"/>
      <w:marBottom w:val="0"/>
      <w:divBdr>
        <w:top w:val="none" w:sz="0" w:space="0" w:color="auto"/>
        <w:left w:val="none" w:sz="0" w:space="0" w:color="auto"/>
        <w:bottom w:val="none" w:sz="0" w:space="0" w:color="auto"/>
        <w:right w:val="none" w:sz="0" w:space="0" w:color="auto"/>
      </w:divBdr>
    </w:div>
    <w:div w:id="606230768">
      <w:bodyDiv w:val="1"/>
      <w:marLeft w:val="0"/>
      <w:marRight w:val="0"/>
      <w:marTop w:val="0"/>
      <w:marBottom w:val="0"/>
      <w:divBdr>
        <w:top w:val="none" w:sz="0" w:space="0" w:color="auto"/>
        <w:left w:val="none" w:sz="0" w:space="0" w:color="auto"/>
        <w:bottom w:val="none" w:sz="0" w:space="0" w:color="auto"/>
        <w:right w:val="none" w:sz="0" w:space="0" w:color="auto"/>
      </w:divBdr>
    </w:div>
    <w:div w:id="612395674">
      <w:bodyDiv w:val="1"/>
      <w:marLeft w:val="0"/>
      <w:marRight w:val="0"/>
      <w:marTop w:val="0"/>
      <w:marBottom w:val="0"/>
      <w:divBdr>
        <w:top w:val="none" w:sz="0" w:space="0" w:color="auto"/>
        <w:left w:val="none" w:sz="0" w:space="0" w:color="auto"/>
        <w:bottom w:val="none" w:sz="0" w:space="0" w:color="auto"/>
        <w:right w:val="none" w:sz="0" w:space="0" w:color="auto"/>
      </w:divBdr>
    </w:div>
    <w:div w:id="614215825">
      <w:bodyDiv w:val="1"/>
      <w:marLeft w:val="0"/>
      <w:marRight w:val="0"/>
      <w:marTop w:val="0"/>
      <w:marBottom w:val="0"/>
      <w:divBdr>
        <w:top w:val="none" w:sz="0" w:space="0" w:color="auto"/>
        <w:left w:val="none" w:sz="0" w:space="0" w:color="auto"/>
        <w:bottom w:val="none" w:sz="0" w:space="0" w:color="auto"/>
        <w:right w:val="none" w:sz="0" w:space="0" w:color="auto"/>
      </w:divBdr>
    </w:div>
    <w:div w:id="626473901">
      <w:bodyDiv w:val="1"/>
      <w:marLeft w:val="0"/>
      <w:marRight w:val="0"/>
      <w:marTop w:val="0"/>
      <w:marBottom w:val="0"/>
      <w:divBdr>
        <w:top w:val="none" w:sz="0" w:space="0" w:color="auto"/>
        <w:left w:val="none" w:sz="0" w:space="0" w:color="auto"/>
        <w:bottom w:val="none" w:sz="0" w:space="0" w:color="auto"/>
        <w:right w:val="none" w:sz="0" w:space="0" w:color="auto"/>
      </w:divBdr>
    </w:div>
    <w:div w:id="630139292">
      <w:bodyDiv w:val="1"/>
      <w:marLeft w:val="0"/>
      <w:marRight w:val="0"/>
      <w:marTop w:val="0"/>
      <w:marBottom w:val="0"/>
      <w:divBdr>
        <w:top w:val="none" w:sz="0" w:space="0" w:color="auto"/>
        <w:left w:val="none" w:sz="0" w:space="0" w:color="auto"/>
        <w:bottom w:val="none" w:sz="0" w:space="0" w:color="auto"/>
        <w:right w:val="none" w:sz="0" w:space="0" w:color="auto"/>
      </w:divBdr>
    </w:div>
    <w:div w:id="634483045">
      <w:bodyDiv w:val="1"/>
      <w:marLeft w:val="0"/>
      <w:marRight w:val="0"/>
      <w:marTop w:val="0"/>
      <w:marBottom w:val="0"/>
      <w:divBdr>
        <w:top w:val="none" w:sz="0" w:space="0" w:color="auto"/>
        <w:left w:val="none" w:sz="0" w:space="0" w:color="auto"/>
        <w:bottom w:val="none" w:sz="0" w:space="0" w:color="auto"/>
        <w:right w:val="none" w:sz="0" w:space="0" w:color="auto"/>
      </w:divBdr>
    </w:div>
    <w:div w:id="640891347">
      <w:bodyDiv w:val="1"/>
      <w:marLeft w:val="0"/>
      <w:marRight w:val="0"/>
      <w:marTop w:val="0"/>
      <w:marBottom w:val="0"/>
      <w:divBdr>
        <w:top w:val="none" w:sz="0" w:space="0" w:color="auto"/>
        <w:left w:val="none" w:sz="0" w:space="0" w:color="auto"/>
        <w:bottom w:val="none" w:sz="0" w:space="0" w:color="auto"/>
        <w:right w:val="none" w:sz="0" w:space="0" w:color="auto"/>
      </w:divBdr>
    </w:div>
    <w:div w:id="644941472">
      <w:bodyDiv w:val="1"/>
      <w:marLeft w:val="0"/>
      <w:marRight w:val="0"/>
      <w:marTop w:val="0"/>
      <w:marBottom w:val="0"/>
      <w:divBdr>
        <w:top w:val="none" w:sz="0" w:space="0" w:color="auto"/>
        <w:left w:val="none" w:sz="0" w:space="0" w:color="auto"/>
        <w:bottom w:val="none" w:sz="0" w:space="0" w:color="auto"/>
        <w:right w:val="none" w:sz="0" w:space="0" w:color="auto"/>
      </w:divBdr>
    </w:div>
    <w:div w:id="650521490">
      <w:bodyDiv w:val="1"/>
      <w:marLeft w:val="0"/>
      <w:marRight w:val="0"/>
      <w:marTop w:val="0"/>
      <w:marBottom w:val="0"/>
      <w:divBdr>
        <w:top w:val="none" w:sz="0" w:space="0" w:color="auto"/>
        <w:left w:val="none" w:sz="0" w:space="0" w:color="auto"/>
        <w:bottom w:val="none" w:sz="0" w:space="0" w:color="auto"/>
        <w:right w:val="none" w:sz="0" w:space="0" w:color="auto"/>
      </w:divBdr>
    </w:div>
    <w:div w:id="652951449">
      <w:bodyDiv w:val="1"/>
      <w:marLeft w:val="0"/>
      <w:marRight w:val="0"/>
      <w:marTop w:val="0"/>
      <w:marBottom w:val="0"/>
      <w:divBdr>
        <w:top w:val="none" w:sz="0" w:space="0" w:color="auto"/>
        <w:left w:val="none" w:sz="0" w:space="0" w:color="auto"/>
        <w:bottom w:val="none" w:sz="0" w:space="0" w:color="auto"/>
        <w:right w:val="none" w:sz="0" w:space="0" w:color="auto"/>
      </w:divBdr>
    </w:div>
    <w:div w:id="657348950">
      <w:bodyDiv w:val="1"/>
      <w:marLeft w:val="0"/>
      <w:marRight w:val="0"/>
      <w:marTop w:val="0"/>
      <w:marBottom w:val="0"/>
      <w:divBdr>
        <w:top w:val="none" w:sz="0" w:space="0" w:color="auto"/>
        <w:left w:val="none" w:sz="0" w:space="0" w:color="auto"/>
        <w:bottom w:val="none" w:sz="0" w:space="0" w:color="auto"/>
        <w:right w:val="none" w:sz="0" w:space="0" w:color="auto"/>
      </w:divBdr>
    </w:div>
    <w:div w:id="659161777">
      <w:bodyDiv w:val="1"/>
      <w:marLeft w:val="0"/>
      <w:marRight w:val="0"/>
      <w:marTop w:val="0"/>
      <w:marBottom w:val="0"/>
      <w:divBdr>
        <w:top w:val="none" w:sz="0" w:space="0" w:color="auto"/>
        <w:left w:val="none" w:sz="0" w:space="0" w:color="auto"/>
        <w:bottom w:val="none" w:sz="0" w:space="0" w:color="auto"/>
        <w:right w:val="none" w:sz="0" w:space="0" w:color="auto"/>
      </w:divBdr>
    </w:div>
    <w:div w:id="667904418">
      <w:bodyDiv w:val="1"/>
      <w:marLeft w:val="0"/>
      <w:marRight w:val="0"/>
      <w:marTop w:val="0"/>
      <w:marBottom w:val="0"/>
      <w:divBdr>
        <w:top w:val="none" w:sz="0" w:space="0" w:color="auto"/>
        <w:left w:val="none" w:sz="0" w:space="0" w:color="auto"/>
        <w:bottom w:val="none" w:sz="0" w:space="0" w:color="auto"/>
        <w:right w:val="none" w:sz="0" w:space="0" w:color="auto"/>
      </w:divBdr>
    </w:div>
    <w:div w:id="669067847">
      <w:bodyDiv w:val="1"/>
      <w:marLeft w:val="0"/>
      <w:marRight w:val="0"/>
      <w:marTop w:val="0"/>
      <w:marBottom w:val="0"/>
      <w:divBdr>
        <w:top w:val="none" w:sz="0" w:space="0" w:color="auto"/>
        <w:left w:val="none" w:sz="0" w:space="0" w:color="auto"/>
        <w:bottom w:val="none" w:sz="0" w:space="0" w:color="auto"/>
        <w:right w:val="none" w:sz="0" w:space="0" w:color="auto"/>
      </w:divBdr>
    </w:div>
    <w:div w:id="670916659">
      <w:bodyDiv w:val="1"/>
      <w:marLeft w:val="0"/>
      <w:marRight w:val="0"/>
      <w:marTop w:val="0"/>
      <w:marBottom w:val="0"/>
      <w:divBdr>
        <w:top w:val="none" w:sz="0" w:space="0" w:color="auto"/>
        <w:left w:val="none" w:sz="0" w:space="0" w:color="auto"/>
        <w:bottom w:val="none" w:sz="0" w:space="0" w:color="auto"/>
        <w:right w:val="none" w:sz="0" w:space="0" w:color="auto"/>
      </w:divBdr>
    </w:div>
    <w:div w:id="676466079">
      <w:bodyDiv w:val="1"/>
      <w:marLeft w:val="0"/>
      <w:marRight w:val="0"/>
      <w:marTop w:val="0"/>
      <w:marBottom w:val="0"/>
      <w:divBdr>
        <w:top w:val="none" w:sz="0" w:space="0" w:color="auto"/>
        <w:left w:val="none" w:sz="0" w:space="0" w:color="auto"/>
        <w:bottom w:val="none" w:sz="0" w:space="0" w:color="auto"/>
        <w:right w:val="none" w:sz="0" w:space="0" w:color="auto"/>
      </w:divBdr>
    </w:div>
    <w:div w:id="680812882">
      <w:bodyDiv w:val="1"/>
      <w:marLeft w:val="0"/>
      <w:marRight w:val="0"/>
      <w:marTop w:val="0"/>
      <w:marBottom w:val="0"/>
      <w:divBdr>
        <w:top w:val="none" w:sz="0" w:space="0" w:color="auto"/>
        <w:left w:val="none" w:sz="0" w:space="0" w:color="auto"/>
        <w:bottom w:val="none" w:sz="0" w:space="0" w:color="auto"/>
        <w:right w:val="none" w:sz="0" w:space="0" w:color="auto"/>
      </w:divBdr>
    </w:div>
    <w:div w:id="682510122">
      <w:bodyDiv w:val="1"/>
      <w:marLeft w:val="0"/>
      <w:marRight w:val="0"/>
      <w:marTop w:val="0"/>
      <w:marBottom w:val="0"/>
      <w:divBdr>
        <w:top w:val="none" w:sz="0" w:space="0" w:color="auto"/>
        <w:left w:val="none" w:sz="0" w:space="0" w:color="auto"/>
        <w:bottom w:val="none" w:sz="0" w:space="0" w:color="auto"/>
        <w:right w:val="none" w:sz="0" w:space="0" w:color="auto"/>
      </w:divBdr>
    </w:div>
    <w:div w:id="688802706">
      <w:bodyDiv w:val="1"/>
      <w:marLeft w:val="0"/>
      <w:marRight w:val="0"/>
      <w:marTop w:val="0"/>
      <w:marBottom w:val="0"/>
      <w:divBdr>
        <w:top w:val="none" w:sz="0" w:space="0" w:color="auto"/>
        <w:left w:val="none" w:sz="0" w:space="0" w:color="auto"/>
        <w:bottom w:val="none" w:sz="0" w:space="0" w:color="auto"/>
        <w:right w:val="none" w:sz="0" w:space="0" w:color="auto"/>
      </w:divBdr>
    </w:div>
    <w:div w:id="691343442">
      <w:bodyDiv w:val="1"/>
      <w:marLeft w:val="0"/>
      <w:marRight w:val="0"/>
      <w:marTop w:val="0"/>
      <w:marBottom w:val="0"/>
      <w:divBdr>
        <w:top w:val="none" w:sz="0" w:space="0" w:color="auto"/>
        <w:left w:val="none" w:sz="0" w:space="0" w:color="auto"/>
        <w:bottom w:val="none" w:sz="0" w:space="0" w:color="auto"/>
        <w:right w:val="none" w:sz="0" w:space="0" w:color="auto"/>
      </w:divBdr>
    </w:div>
    <w:div w:id="692651466">
      <w:bodyDiv w:val="1"/>
      <w:marLeft w:val="0"/>
      <w:marRight w:val="0"/>
      <w:marTop w:val="0"/>
      <w:marBottom w:val="0"/>
      <w:divBdr>
        <w:top w:val="none" w:sz="0" w:space="0" w:color="auto"/>
        <w:left w:val="none" w:sz="0" w:space="0" w:color="auto"/>
        <w:bottom w:val="none" w:sz="0" w:space="0" w:color="auto"/>
        <w:right w:val="none" w:sz="0" w:space="0" w:color="auto"/>
      </w:divBdr>
    </w:div>
    <w:div w:id="693382077">
      <w:bodyDiv w:val="1"/>
      <w:marLeft w:val="0"/>
      <w:marRight w:val="0"/>
      <w:marTop w:val="0"/>
      <w:marBottom w:val="0"/>
      <w:divBdr>
        <w:top w:val="none" w:sz="0" w:space="0" w:color="auto"/>
        <w:left w:val="none" w:sz="0" w:space="0" w:color="auto"/>
        <w:bottom w:val="none" w:sz="0" w:space="0" w:color="auto"/>
        <w:right w:val="none" w:sz="0" w:space="0" w:color="auto"/>
      </w:divBdr>
    </w:div>
    <w:div w:id="695812691">
      <w:bodyDiv w:val="1"/>
      <w:marLeft w:val="0"/>
      <w:marRight w:val="0"/>
      <w:marTop w:val="0"/>
      <w:marBottom w:val="0"/>
      <w:divBdr>
        <w:top w:val="none" w:sz="0" w:space="0" w:color="auto"/>
        <w:left w:val="none" w:sz="0" w:space="0" w:color="auto"/>
        <w:bottom w:val="none" w:sz="0" w:space="0" w:color="auto"/>
        <w:right w:val="none" w:sz="0" w:space="0" w:color="auto"/>
      </w:divBdr>
    </w:div>
    <w:div w:id="712077395">
      <w:bodyDiv w:val="1"/>
      <w:marLeft w:val="0"/>
      <w:marRight w:val="0"/>
      <w:marTop w:val="0"/>
      <w:marBottom w:val="0"/>
      <w:divBdr>
        <w:top w:val="none" w:sz="0" w:space="0" w:color="auto"/>
        <w:left w:val="none" w:sz="0" w:space="0" w:color="auto"/>
        <w:bottom w:val="none" w:sz="0" w:space="0" w:color="auto"/>
        <w:right w:val="none" w:sz="0" w:space="0" w:color="auto"/>
      </w:divBdr>
    </w:div>
    <w:div w:id="713818344">
      <w:bodyDiv w:val="1"/>
      <w:marLeft w:val="0"/>
      <w:marRight w:val="0"/>
      <w:marTop w:val="0"/>
      <w:marBottom w:val="0"/>
      <w:divBdr>
        <w:top w:val="none" w:sz="0" w:space="0" w:color="auto"/>
        <w:left w:val="none" w:sz="0" w:space="0" w:color="auto"/>
        <w:bottom w:val="none" w:sz="0" w:space="0" w:color="auto"/>
        <w:right w:val="none" w:sz="0" w:space="0" w:color="auto"/>
      </w:divBdr>
    </w:div>
    <w:div w:id="714895123">
      <w:bodyDiv w:val="1"/>
      <w:marLeft w:val="0"/>
      <w:marRight w:val="0"/>
      <w:marTop w:val="0"/>
      <w:marBottom w:val="0"/>
      <w:divBdr>
        <w:top w:val="none" w:sz="0" w:space="0" w:color="auto"/>
        <w:left w:val="none" w:sz="0" w:space="0" w:color="auto"/>
        <w:bottom w:val="none" w:sz="0" w:space="0" w:color="auto"/>
        <w:right w:val="none" w:sz="0" w:space="0" w:color="auto"/>
      </w:divBdr>
    </w:div>
    <w:div w:id="724794374">
      <w:bodyDiv w:val="1"/>
      <w:marLeft w:val="0"/>
      <w:marRight w:val="0"/>
      <w:marTop w:val="0"/>
      <w:marBottom w:val="0"/>
      <w:divBdr>
        <w:top w:val="none" w:sz="0" w:space="0" w:color="auto"/>
        <w:left w:val="none" w:sz="0" w:space="0" w:color="auto"/>
        <w:bottom w:val="none" w:sz="0" w:space="0" w:color="auto"/>
        <w:right w:val="none" w:sz="0" w:space="0" w:color="auto"/>
      </w:divBdr>
    </w:div>
    <w:div w:id="735083341">
      <w:bodyDiv w:val="1"/>
      <w:marLeft w:val="0"/>
      <w:marRight w:val="0"/>
      <w:marTop w:val="0"/>
      <w:marBottom w:val="0"/>
      <w:divBdr>
        <w:top w:val="none" w:sz="0" w:space="0" w:color="auto"/>
        <w:left w:val="none" w:sz="0" w:space="0" w:color="auto"/>
        <w:bottom w:val="none" w:sz="0" w:space="0" w:color="auto"/>
        <w:right w:val="none" w:sz="0" w:space="0" w:color="auto"/>
      </w:divBdr>
    </w:div>
    <w:div w:id="736821851">
      <w:bodyDiv w:val="1"/>
      <w:marLeft w:val="0"/>
      <w:marRight w:val="0"/>
      <w:marTop w:val="0"/>
      <w:marBottom w:val="0"/>
      <w:divBdr>
        <w:top w:val="none" w:sz="0" w:space="0" w:color="auto"/>
        <w:left w:val="none" w:sz="0" w:space="0" w:color="auto"/>
        <w:bottom w:val="none" w:sz="0" w:space="0" w:color="auto"/>
        <w:right w:val="none" w:sz="0" w:space="0" w:color="auto"/>
      </w:divBdr>
    </w:div>
    <w:div w:id="752314878">
      <w:bodyDiv w:val="1"/>
      <w:marLeft w:val="0"/>
      <w:marRight w:val="0"/>
      <w:marTop w:val="0"/>
      <w:marBottom w:val="0"/>
      <w:divBdr>
        <w:top w:val="none" w:sz="0" w:space="0" w:color="auto"/>
        <w:left w:val="none" w:sz="0" w:space="0" w:color="auto"/>
        <w:bottom w:val="none" w:sz="0" w:space="0" w:color="auto"/>
        <w:right w:val="none" w:sz="0" w:space="0" w:color="auto"/>
      </w:divBdr>
    </w:div>
    <w:div w:id="758212259">
      <w:bodyDiv w:val="1"/>
      <w:marLeft w:val="0"/>
      <w:marRight w:val="0"/>
      <w:marTop w:val="0"/>
      <w:marBottom w:val="0"/>
      <w:divBdr>
        <w:top w:val="none" w:sz="0" w:space="0" w:color="auto"/>
        <w:left w:val="none" w:sz="0" w:space="0" w:color="auto"/>
        <w:bottom w:val="none" w:sz="0" w:space="0" w:color="auto"/>
        <w:right w:val="none" w:sz="0" w:space="0" w:color="auto"/>
      </w:divBdr>
    </w:div>
    <w:div w:id="762458227">
      <w:bodyDiv w:val="1"/>
      <w:marLeft w:val="0"/>
      <w:marRight w:val="0"/>
      <w:marTop w:val="0"/>
      <w:marBottom w:val="0"/>
      <w:divBdr>
        <w:top w:val="none" w:sz="0" w:space="0" w:color="auto"/>
        <w:left w:val="none" w:sz="0" w:space="0" w:color="auto"/>
        <w:bottom w:val="none" w:sz="0" w:space="0" w:color="auto"/>
        <w:right w:val="none" w:sz="0" w:space="0" w:color="auto"/>
      </w:divBdr>
    </w:div>
    <w:div w:id="764150172">
      <w:bodyDiv w:val="1"/>
      <w:marLeft w:val="0"/>
      <w:marRight w:val="0"/>
      <w:marTop w:val="0"/>
      <w:marBottom w:val="0"/>
      <w:divBdr>
        <w:top w:val="none" w:sz="0" w:space="0" w:color="auto"/>
        <w:left w:val="none" w:sz="0" w:space="0" w:color="auto"/>
        <w:bottom w:val="none" w:sz="0" w:space="0" w:color="auto"/>
        <w:right w:val="none" w:sz="0" w:space="0" w:color="auto"/>
      </w:divBdr>
    </w:div>
    <w:div w:id="778913236">
      <w:bodyDiv w:val="1"/>
      <w:marLeft w:val="0"/>
      <w:marRight w:val="0"/>
      <w:marTop w:val="0"/>
      <w:marBottom w:val="0"/>
      <w:divBdr>
        <w:top w:val="none" w:sz="0" w:space="0" w:color="auto"/>
        <w:left w:val="none" w:sz="0" w:space="0" w:color="auto"/>
        <w:bottom w:val="none" w:sz="0" w:space="0" w:color="auto"/>
        <w:right w:val="none" w:sz="0" w:space="0" w:color="auto"/>
      </w:divBdr>
    </w:div>
    <w:div w:id="790051088">
      <w:bodyDiv w:val="1"/>
      <w:marLeft w:val="0"/>
      <w:marRight w:val="0"/>
      <w:marTop w:val="0"/>
      <w:marBottom w:val="0"/>
      <w:divBdr>
        <w:top w:val="none" w:sz="0" w:space="0" w:color="auto"/>
        <w:left w:val="none" w:sz="0" w:space="0" w:color="auto"/>
        <w:bottom w:val="none" w:sz="0" w:space="0" w:color="auto"/>
        <w:right w:val="none" w:sz="0" w:space="0" w:color="auto"/>
      </w:divBdr>
    </w:div>
    <w:div w:id="792940529">
      <w:bodyDiv w:val="1"/>
      <w:marLeft w:val="0"/>
      <w:marRight w:val="0"/>
      <w:marTop w:val="0"/>
      <w:marBottom w:val="0"/>
      <w:divBdr>
        <w:top w:val="none" w:sz="0" w:space="0" w:color="auto"/>
        <w:left w:val="none" w:sz="0" w:space="0" w:color="auto"/>
        <w:bottom w:val="none" w:sz="0" w:space="0" w:color="auto"/>
        <w:right w:val="none" w:sz="0" w:space="0" w:color="auto"/>
      </w:divBdr>
    </w:div>
    <w:div w:id="794644071">
      <w:bodyDiv w:val="1"/>
      <w:marLeft w:val="0"/>
      <w:marRight w:val="0"/>
      <w:marTop w:val="0"/>
      <w:marBottom w:val="0"/>
      <w:divBdr>
        <w:top w:val="none" w:sz="0" w:space="0" w:color="auto"/>
        <w:left w:val="none" w:sz="0" w:space="0" w:color="auto"/>
        <w:bottom w:val="none" w:sz="0" w:space="0" w:color="auto"/>
        <w:right w:val="none" w:sz="0" w:space="0" w:color="auto"/>
      </w:divBdr>
    </w:div>
    <w:div w:id="797335010">
      <w:bodyDiv w:val="1"/>
      <w:marLeft w:val="0"/>
      <w:marRight w:val="0"/>
      <w:marTop w:val="0"/>
      <w:marBottom w:val="0"/>
      <w:divBdr>
        <w:top w:val="none" w:sz="0" w:space="0" w:color="auto"/>
        <w:left w:val="none" w:sz="0" w:space="0" w:color="auto"/>
        <w:bottom w:val="none" w:sz="0" w:space="0" w:color="auto"/>
        <w:right w:val="none" w:sz="0" w:space="0" w:color="auto"/>
      </w:divBdr>
    </w:div>
    <w:div w:id="799803483">
      <w:bodyDiv w:val="1"/>
      <w:marLeft w:val="0"/>
      <w:marRight w:val="0"/>
      <w:marTop w:val="0"/>
      <w:marBottom w:val="0"/>
      <w:divBdr>
        <w:top w:val="none" w:sz="0" w:space="0" w:color="auto"/>
        <w:left w:val="none" w:sz="0" w:space="0" w:color="auto"/>
        <w:bottom w:val="none" w:sz="0" w:space="0" w:color="auto"/>
        <w:right w:val="none" w:sz="0" w:space="0" w:color="auto"/>
      </w:divBdr>
    </w:div>
    <w:div w:id="803083094">
      <w:bodyDiv w:val="1"/>
      <w:marLeft w:val="0"/>
      <w:marRight w:val="0"/>
      <w:marTop w:val="0"/>
      <w:marBottom w:val="0"/>
      <w:divBdr>
        <w:top w:val="none" w:sz="0" w:space="0" w:color="auto"/>
        <w:left w:val="none" w:sz="0" w:space="0" w:color="auto"/>
        <w:bottom w:val="none" w:sz="0" w:space="0" w:color="auto"/>
        <w:right w:val="none" w:sz="0" w:space="0" w:color="auto"/>
      </w:divBdr>
    </w:div>
    <w:div w:id="809518302">
      <w:bodyDiv w:val="1"/>
      <w:marLeft w:val="0"/>
      <w:marRight w:val="0"/>
      <w:marTop w:val="0"/>
      <w:marBottom w:val="0"/>
      <w:divBdr>
        <w:top w:val="none" w:sz="0" w:space="0" w:color="auto"/>
        <w:left w:val="none" w:sz="0" w:space="0" w:color="auto"/>
        <w:bottom w:val="none" w:sz="0" w:space="0" w:color="auto"/>
        <w:right w:val="none" w:sz="0" w:space="0" w:color="auto"/>
      </w:divBdr>
    </w:div>
    <w:div w:id="827092997">
      <w:bodyDiv w:val="1"/>
      <w:marLeft w:val="0"/>
      <w:marRight w:val="0"/>
      <w:marTop w:val="0"/>
      <w:marBottom w:val="0"/>
      <w:divBdr>
        <w:top w:val="none" w:sz="0" w:space="0" w:color="auto"/>
        <w:left w:val="none" w:sz="0" w:space="0" w:color="auto"/>
        <w:bottom w:val="none" w:sz="0" w:space="0" w:color="auto"/>
        <w:right w:val="none" w:sz="0" w:space="0" w:color="auto"/>
      </w:divBdr>
    </w:div>
    <w:div w:id="829172168">
      <w:bodyDiv w:val="1"/>
      <w:marLeft w:val="0"/>
      <w:marRight w:val="0"/>
      <w:marTop w:val="0"/>
      <w:marBottom w:val="0"/>
      <w:divBdr>
        <w:top w:val="none" w:sz="0" w:space="0" w:color="auto"/>
        <w:left w:val="none" w:sz="0" w:space="0" w:color="auto"/>
        <w:bottom w:val="none" w:sz="0" w:space="0" w:color="auto"/>
        <w:right w:val="none" w:sz="0" w:space="0" w:color="auto"/>
      </w:divBdr>
    </w:div>
    <w:div w:id="834959650">
      <w:bodyDiv w:val="1"/>
      <w:marLeft w:val="0"/>
      <w:marRight w:val="0"/>
      <w:marTop w:val="0"/>
      <w:marBottom w:val="0"/>
      <w:divBdr>
        <w:top w:val="none" w:sz="0" w:space="0" w:color="auto"/>
        <w:left w:val="none" w:sz="0" w:space="0" w:color="auto"/>
        <w:bottom w:val="none" w:sz="0" w:space="0" w:color="auto"/>
        <w:right w:val="none" w:sz="0" w:space="0" w:color="auto"/>
      </w:divBdr>
    </w:div>
    <w:div w:id="837622952">
      <w:bodyDiv w:val="1"/>
      <w:marLeft w:val="0"/>
      <w:marRight w:val="0"/>
      <w:marTop w:val="0"/>
      <w:marBottom w:val="0"/>
      <w:divBdr>
        <w:top w:val="none" w:sz="0" w:space="0" w:color="auto"/>
        <w:left w:val="none" w:sz="0" w:space="0" w:color="auto"/>
        <w:bottom w:val="none" w:sz="0" w:space="0" w:color="auto"/>
        <w:right w:val="none" w:sz="0" w:space="0" w:color="auto"/>
      </w:divBdr>
    </w:div>
    <w:div w:id="844366932">
      <w:bodyDiv w:val="1"/>
      <w:marLeft w:val="0"/>
      <w:marRight w:val="0"/>
      <w:marTop w:val="0"/>
      <w:marBottom w:val="0"/>
      <w:divBdr>
        <w:top w:val="none" w:sz="0" w:space="0" w:color="auto"/>
        <w:left w:val="none" w:sz="0" w:space="0" w:color="auto"/>
        <w:bottom w:val="none" w:sz="0" w:space="0" w:color="auto"/>
        <w:right w:val="none" w:sz="0" w:space="0" w:color="auto"/>
      </w:divBdr>
    </w:div>
    <w:div w:id="853686186">
      <w:bodyDiv w:val="1"/>
      <w:marLeft w:val="0"/>
      <w:marRight w:val="0"/>
      <w:marTop w:val="0"/>
      <w:marBottom w:val="0"/>
      <w:divBdr>
        <w:top w:val="none" w:sz="0" w:space="0" w:color="auto"/>
        <w:left w:val="none" w:sz="0" w:space="0" w:color="auto"/>
        <w:bottom w:val="none" w:sz="0" w:space="0" w:color="auto"/>
        <w:right w:val="none" w:sz="0" w:space="0" w:color="auto"/>
      </w:divBdr>
    </w:div>
    <w:div w:id="857159951">
      <w:bodyDiv w:val="1"/>
      <w:marLeft w:val="0"/>
      <w:marRight w:val="0"/>
      <w:marTop w:val="0"/>
      <w:marBottom w:val="0"/>
      <w:divBdr>
        <w:top w:val="none" w:sz="0" w:space="0" w:color="auto"/>
        <w:left w:val="none" w:sz="0" w:space="0" w:color="auto"/>
        <w:bottom w:val="none" w:sz="0" w:space="0" w:color="auto"/>
        <w:right w:val="none" w:sz="0" w:space="0" w:color="auto"/>
      </w:divBdr>
    </w:div>
    <w:div w:id="859005443">
      <w:bodyDiv w:val="1"/>
      <w:marLeft w:val="0"/>
      <w:marRight w:val="0"/>
      <w:marTop w:val="0"/>
      <w:marBottom w:val="0"/>
      <w:divBdr>
        <w:top w:val="none" w:sz="0" w:space="0" w:color="auto"/>
        <w:left w:val="none" w:sz="0" w:space="0" w:color="auto"/>
        <w:bottom w:val="none" w:sz="0" w:space="0" w:color="auto"/>
        <w:right w:val="none" w:sz="0" w:space="0" w:color="auto"/>
      </w:divBdr>
    </w:div>
    <w:div w:id="865169494">
      <w:bodyDiv w:val="1"/>
      <w:marLeft w:val="0"/>
      <w:marRight w:val="0"/>
      <w:marTop w:val="0"/>
      <w:marBottom w:val="0"/>
      <w:divBdr>
        <w:top w:val="none" w:sz="0" w:space="0" w:color="auto"/>
        <w:left w:val="none" w:sz="0" w:space="0" w:color="auto"/>
        <w:bottom w:val="none" w:sz="0" w:space="0" w:color="auto"/>
        <w:right w:val="none" w:sz="0" w:space="0" w:color="auto"/>
      </w:divBdr>
    </w:div>
    <w:div w:id="871042219">
      <w:bodyDiv w:val="1"/>
      <w:marLeft w:val="0"/>
      <w:marRight w:val="0"/>
      <w:marTop w:val="0"/>
      <w:marBottom w:val="0"/>
      <w:divBdr>
        <w:top w:val="none" w:sz="0" w:space="0" w:color="auto"/>
        <w:left w:val="none" w:sz="0" w:space="0" w:color="auto"/>
        <w:bottom w:val="none" w:sz="0" w:space="0" w:color="auto"/>
        <w:right w:val="none" w:sz="0" w:space="0" w:color="auto"/>
      </w:divBdr>
    </w:div>
    <w:div w:id="886256741">
      <w:bodyDiv w:val="1"/>
      <w:marLeft w:val="0"/>
      <w:marRight w:val="0"/>
      <w:marTop w:val="0"/>
      <w:marBottom w:val="0"/>
      <w:divBdr>
        <w:top w:val="none" w:sz="0" w:space="0" w:color="auto"/>
        <w:left w:val="none" w:sz="0" w:space="0" w:color="auto"/>
        <w:bottom w:val="none" w:sz="0" w:space="0" w:color="auto"/>
        <w:right w:val="none" w:sz="0" w:space="0" w:color="auto"/>
      </w:divBdr>
    </w:div>
    <w:div w:id="888760693">
      <w:bodyDiv w:val="1"/>
      <w:marLeft w:val="0"/>
      <w:marRight w:val="0"/>
      <w:marTop w:val="0"/>
      <w:marBottom w:val="0"/>
      <w:divBdr>
        <w:top w:val="none" w:sz="0" w:space="0" w:color="auto"/>
        <w:left w:val="none" w:sz="0" w:space="0" w:color="auto"/>
        <w:bottom w:val="none" w:sz="0" w:space="0" w:color="auto"/>
        <w:right w:val="none" w:sz="0" w:space="0" w:color="auto"/>
      </w:divBdr>
    </w:div>
    <w:div w:id="894705947">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901869404">
      <w:bodyDiv w:val="1"/>
      <w:marLeft w:val="0"/>
      <w:marRight w:val="0"/>
      <w:marTop w:val="0"/>
      <w:marBottom w:val="0"/>
      <w:divBdr>
        <w:top w:val="none" w:sz="0" w:space="0" w:color="auto"/>
        <w:left w:val="none" w:sz="0" w:space="0" w:color="auto"/>
        <w:bottom w:val="none" w:sz="0" w:space="0" w:color="auto"/>
        <w:right w:val="none" w:sz="0" w:space="0" w:color="auto"/>
      </w:divBdr>
    </w:div>
    <w:div w:id="903758907">
      <w:bodyDiv w:val="1"/>
      <w:marLeft w:val="0"/>
      <w:marRight w:val="0"/>
      <w:marTop w:val="0"/>
      <w:marBottom w:val="0"/>
      <w:divBdr>
        <w:top w:val="none" w:sz="0" w:space="0" w:color="auto"/>
        <w:left w:val="none" w:sz="0" w:space="0" w:color="auto"/>
        <w:bottom w:val="none" w:sz="0" w:space="0" w:color="auto"/>
        <w:right w:val="none" w:sz="0" w:space="0" w:color="auto"/>
      </w:divBdr>
    </w:div>
    <w:div w:id="908854632">
      <w:bodyDiv w:val="1"/>
      <w:marLeft w:val="0"/>
      <w:marRight w:val="0"/>
      <w:marTop w:val="0"/>
      <w:marBottom w:val="0"/>
      <w:divBdr>
        <w:top w:val="none" w:sz="0" w:space="0" w:color="auto"/>
        <w:left w:val="none" w:sz="0" w:space="0" w:color="auto"/>
        <w:bottom w:val="none" w:sz="0" w:space="0" w:color="auto"/>
        <w:right w:val="none" w:sz="0" w:space="0" w:color="auto"/>
      </w:divBdr>
    </w:div>
    <w:div w:id="909198381">
      <w:bodyDiv w:val="1"/>
      <w:marLeft w:val="0"/>
      <w:marRight w:val="0"/>
      <w:marTop w:val="0"/>
      <w:marBottom w:val="0"/>
      <w:divBdr>
        <w:top w:val="none" w:sz="0" w:space="0" w:color="auto"/>
        <w:left w:val="none" w:sz="0" w:space="0" w:color="auto"/>
        <w:bottom w:val="none" w:sz="0" w:space="0" w:color="auto"/>
        <w:right w:val="none" w:sz="0" w:space="0" w:color="auto"/>
      </w:divBdr>
    </w:div>
    <w:div w:id="914361133">
      <w:bodyDiv w:val="1"/>
      <w:marLeft w:val="0"/>
      <w:marRight w:val="0"/>
      <w:marTop w:val="0"/>
      <w:marBottom w:val="0"/>
      <w:divBdr>
        <w:top w:val="none" w:sz="0" w:space="0" w:color="auto"/>
        <w:left w:val="none" w:sz="0" w:space="0" w:color="auto"/>
        <w:bottom w:val="none" w:sz="0" w:space="0" w:color="auto"/>
        <w:right w:val="none" w:sz="0" w:space="0" w:color="auto"/>
      </w:divBdr>
    </w:div>
    <w:div w:id="918101764">
      <w:bodyDiv w:val="1"/>
      <w:marLeft w:val="0"/>
      <w:marRight w:val="0"/>
      <w:marTop w:val="0"/>
      <w:marBottom w:val="0"/>
      <w:divBdr>
        <w:top w:val="none" w:sz="0" w:space="0" w:color="auto"/>
        <w:left w:val="none" w:sz="0" w:space="0" w:color="auto"/>
        <w:bottom w:val="none" w:sz="0" w:space="0" w:color="auto"/>
        <w:right w:val="none" w:sz="0" w:space="0" w:color="auto"/>
      </w:divBdr>
    </w:div>
    <w:div w:id="932591033">
      <w:bodyDiv w:val="1"/>
      <w:marLeft w:val="0"/>
      <w:marRight w:val="0"/>
      <w:marTop w:val="0"/>
      <w:marBottom w:val="0"/>
      <w:divBdr>
        <w:top w:val="none" w:sz="0" w:space="0" w:color="auto"/>
        <w:left w:val="none" w:sz="0" w:space="0" w:color="auto"/>
        <w:bottom w:val="none" w:sz="0" w:space="0" w:color="auto"/>
        <w:right w:val="none" w:sz="0" w:space="0" w:color="auto"/>
      </w:divBdr>
    </w:div>
    <w:div w:id="936598931">
      <w:bodyDiv w:val="1"/>
      <w:marLeft w:val="0"/>
      <w:marRight w:val="0"/>
      <w:marTop w:val="0"/>
      <w:marBottom w:val="0"/>
      <w:divBdr>
        <w:top w:val="none" w:sz="0" w:space="0" w:color="auto"/>
        <w:left w:val="none" w:sz="0" w:space="0" w:color="auto"/>
        <w:bottom w:val="none" w:sz="0" w:space="0" w:color="auto"/>
        <w:right w:val="none" w:sz="0" w:space="0" w:color="auto"/>
      </w:divBdr>
    </w:div>
    <w:div w:id="944574057">
      <w:bodyDiv w:val="1"/>
      <w:marLeft w:val="0"/>
      <w:marRight w:val="0"/>
      <w:marTop w:val="0"/>
      <w:marBottom w:val="0"/>
      <w:divBdr>
        <w:top w:val="none" w:sz="0" w:space="0" w:color="auto"/>
        <w:left w:val="none" w:sz="0" w:space="0" w:color="auto"/>
        <w:bottom w:val="none" w:sz="0" w:space="0" w:color="auto"/>
        <w:right w:val="none" w:sz="0" w:space="0" w:color="auto"/>
      </w:divBdr>
    </w:div>
    <w:div w:id="945188447">
      <w:bodyDiv w:val="1"/>
      <w:marLeft w:val="0"/>
      <w:marRight w:val="0"/>
      <w:marTop w:val="0"/>
      <w:marBottom w:val="0"/>
      <w:divBdr>
        <w:top w:val="none" w:sz="0" w:space="0" w:color="auto"/>
        <w:left w:val="none" w:sz="0" w:space="0" w:color="auto"/>
        <w:bottom w:val="none" w:sz="0" w:space="0" w:color="auto"/>
        <w:right w:val="none" w:sz="0" w:space="0" w:color="auto"/>
      </w:divBdr>
    </w:div>
    <w:div w:id="951858753">
      <w:bodyDiv w:val="1"/>
      <w:marLeft w:val="0"/>
      <w:marRight w:val="0"/>
      <w:marTop w:val="0"/>
      <w:marBottom w:val="0"/>
      <w:divBdr>
        <w:top w:val="none" w:sz="0" w:space="0" w:color="auto"/>
        <w:left w:val="none" w:sz="0" w:space="0" w:color="auto"/>
        <w:bottom w:val="none" w:sz="0" w:space="0" w:color="auto"/>
        <w:right w:val="none" w:sz="0" w:space="0" w:color="auto"/>
      </w:divBdr>
    </w:div>
    <w:div w:id="955212298">
      <w:bodyDiv w:val="1"/>
      <w:marLeft w:val="0"/>
      <w:marRight w:val="0"/>
      <w:marTop w:val="0"/>
      <w:marBottom w:val="0"/>
      <w:divBdr>
        <w:top w:val="none" w:sz="0" w:space="0" w:color="auto"/>
        <w:left w:val="none" w:sz="0" w:space="0" w:color="auto"/>
        <w:bottom w:val="none" w:sz="0" w:space="0" w:color="auto"/>
        <w:right w:val="none" w:sz="0" w:space="0" w:color="auto"/>
      </w:divBdr>
    </w:div>
    <w:div w:id="959796303">
      <w:bodyDiv w:val="1"/>
      <w:marLeft w:val="0"/>
      <w:marRight w:val="0"/>
      <w:marTop w:val="0"/>
      <w:marBottom w:val="0"/>
      <w:divBdr>
        <w:top w:val="none" w:sz="0" w:space="0" w:color="auto"/>
        <w:left w:val="none" w:sz="0" w:space="0" w:color="auto"/>
        <w:bottom w:val="none" w:sz="0" w:space="0" w:color="auto"/>
        <w:right w:val="none" w:sz="0" w:space="0" w:color="auto"/>
      </w:divBdr>
    </w:div>
    <w:div w:id="960187687">
      <w:bodyDiv w:val="1"/>
      <w:marLeft w:val="0"/>
      <w:marRight w:val="0"/>
      <w:marTop w:val="0"/>
      <w:marBottom w:val="0"/>
      <w:divBdr>
        <w:top w:val="none" w:sz="0" w:space="0" w:color="auto"/>
        <w:left w:val="none" w:sz="0" w:space="0" w:color="auto"/>
        <w:bottom w:val="none" w:sz="0" w:space="0" w:color="auto"/>
        <w:right w:val="none" w:sz="0" w:space="0" w:color="auto"/>
      </w:divBdr>
    </w:div>
    <w:div w:id="963385778">
      <w:bodyDiv w:val="1"/>
      <w:marLeft w:val="0"/>
      <w:marRight w:val="0"/>
      <w:marTop w:val="0"/>
      <w:marBottom w:val="0"/>
      <w:divBdr>
        <w:top w:val="none" w:sz="0" w:space="0" w:color="auto"/>
        <w:left w:val="none" w:sz="0" w:space="0" w:color="auto"/>
        <w:bottom w:val="none" w:sz="0" w:space="0" w:color="auto"/>
        <w:right w:val="none" w:sz="0" w:space="0" w:color="auto"/>
      </w:divBdr>
    </w:div>
    <w:div w:id="965282975">
      <w:bodyDiv w:val="1"/>
      <w:marLeft w:val="0"/>
      <w:marRight w:val="0"/>
      <w:marTop w:val="0"/>
      <w:marBottom w:val="0"/>
      <w:divBdr>
        <w:top w:val="none" w:sz="0" w:space="0" w:color="auto"/>
        <w:left w:val="none" w:sz="0" w:space="0" w:color="auto"/>
        <w:bottom w:val="none" w:sz="0" w:space="0" w:color="auto"/>
        <w:right w:val="none" w:sz="0" w:space="0" w:color="auto"/>
      </w:divBdr>
    </w:div>
    <w:div w:id="967779716">
      <w:bodyDiv w:val="1"/>
      <w:marLeft w:val="0"/>
      <w:marRight w:val="0"/>
      <w:marTop w:val="0"/>
      <w:marBottom w:val="0"/>
      <w:divBdr>
        <w:top w:val="none" w:sz="0" w:space="0" w:color="auto"/>
        <w:left w:val="none" w:sz="0" w:space="0" w:color="auto"/>
        <w:bottom w:val="none" w:sz="0" w:space="0" w:color="auto"/>
        <w:right w:val="none" w:sz="0" w:space="0" w:color="auto"/>
      </w:divBdr>
    </w:div>
    <w:div w:id="975574227">
      <w:bodyDiv w:val="1"/>
      <w:marLeft w:val="0"/>
      <w:marRight w:val="0"/>
      <w:marTop w:val="0"/>
      <w:marBottom w:val="0"/>
      <w:divBdr>
        <w:top w:val="none" w:sz="0" w:space="0" w:color="auto"/>
        <w:left w:val="none" w:sz="0" w:space="0" w:color="auto"/>
        <w:bottom w:val="none" w:sz="0" w:space="0" w:color="auto"/>
        <w:right w:val="none" w:sz="0" w:space="0" w:color="auto"/>
      </w:divBdr>
    </w:div>
    <w:div w:id="975721161">
      <w:bodyDiv w:val="1"/>
      <w:marLeft w:val="0"/>
      <w:marRight w:val="0"/>
      <w:marTop w:val="0"/>
      <w:marBottom w:val="0"/>
      <w:divBdr>
        <w:top w:val="none" w:sz="0" w:space="0" w:color="auto"/>
        <w:left w:val="none" w:sz="0" w:space="0" w:color="auto"/>
        <w:bottom w:val="none" w:sz="0" w:space="0" w:color="auto"/>
        <w:right w:val="none" w:sz="0" w:space="0" w:color="auto"/>
      </w:divBdr>
    </w:div>
    <w:div w:id="979380528">
      <w:bodyDiv w:val="1"/>
      <w:marLeft w:val="0"/>
      <w:marRight w:val="0"/>
      <w:marTop w:val="0"/>
      <w:marBottom w:val="0"/>
      <w:divBdr>
        <w:top w:val="none" w:sz="0" w:space="0" w:color="auto"/>
        <w:left w:val="none" w:sz="0" w:space="0" w:color="auto"/>
        <w:bottom w:val="none" w:sz="0" w:space="0" w:color="auto"/>
        <w:right w:val="none" w:sz="0" w:space="0" w:color="auto"/>
      </w:divBdr>
    </w:div>
    <w:div w:id="980381969">
      <w:bodyDiv w:val="1"/>
      <w:marLeft w:val="0"/>
      <w:marRight w:val="0"/>
      <w:marTop w:val="0"/>
      <w:marBottom w:val="0"/>
      <w:divBdr>
        <w:top w:val="none" w:sz="0" w:space="0" w:color="auto"/>
        <w:left w:val="none" w:sz="0" w:space="0" w:color="auto"/>
        <w:bottom w:val="none" w:sz="0" w:space="0" w:color="auto"/>
        <w:right w:val="none" w:sz="0" w:space="0" w:color="auto"/>
      </w:divBdr>
    </w:div>
    <w:div w:id="983696903">
      <w:bodyDiv w:val="1"/>
      <w:marLeft w:val="0"/>
      <w:marRight w:val="0"/>
      <w:marTop w:val="0"/>
      <w:marBottom w:val="0"/>
      <w:divBdr>
        <w:top w:val="none" w:sz="0" w:space="0" w:color="auto"/>
        <w:left w:val="none" w:sz="0" w:space="0" w:color="auto"/>
        <w:bottom w:val="none" w:sz="0" w:space="0" w:color="auto"/>
        <w:right w:val="none" w:sz="0" w:space="0" w:color="auto"/>
      </w:divBdr>
    </w:div>
    <w:div w:id="989551650">
      <w:bodyDiv w:val="1"/>
      <w:marLeft w:val="0"/>
      <w:marRight w:val="0"/>
      <w:marTop w:val="0"/>
      <w:marBottom w:val="0"/>
      <w:divBdr>
        <w:top w:val="none" w:sz="0" w:space="0" w:color="auto"/>
        <w:left w:val="none" w:sz="0" w:space="0" w:color="auto"/>
        <w:bottom w:val="none" w:sz="0" w:space="0" w:color="auto"/>
        <w:right w:val="none" w:sz="0" w:space="0" w:color="auto"/>
      </w:divBdr>
    </w:div>
    <w:div w:id="1004553674">
      <w:bodyDiv w:val="1"/>
      <w:marLeft w:val="0"/>
      <w:marRight w:val="0"/>
      <w:marTop w:val="0"/>
      <w:marBottom w:val="0"/>
      <w:divBdr>
        <w:top w:val="none" w:sz="0" w:space="0" w:color="auto"/>
        <w:left w:val="none" w:sz="0" w:space="0" w:color="auto"/>
        <w:bottom w:val="none" w:sz="0" w:space="0" w:color="auto"/>
        <w:right w:val="none" w:sz="0" w:space="0" w:color="auto"/>
      </w:divBdr>
    </w:div>
    <w:div w:id="1017151384">
      <w:bodyDiv w:val="1"/>
      <w:marLeft w:val="0"/>
      <w:marRight w:val="0"/>
      <w:marTop w:val="0"/>
      <w:marBottom w:val="0"/>
      <w:divBdr>
        <w:top w:val="none" w:sz="0" w:space="0" w:color="auto"/>
        <w:left w:val="none" w:sz="0" w:space="0" w:color="auto"/>
        <w:bottom w:val="none" w:sz="0" w:space="0" w:color="auto"/>
        <w:right w:val="none" w:sz="0" w:space="0" w:color="auto"/>
      </w:divBdr>
    </w:div>
    <w:div w:id="1025251476">
      <w:bodyDiv w:val="1"/>
      <w:marLeft w:val="0"/>
      <w:marRight w:val="0"/>
      <w:marTop w:val="0"/>
      <w:marBottom w:val="0"/>
      <w:divBdr>
        <w:top w:val="none" w:sz="0" w:space="0" w:color="auto"/>
        <w:left w:val="none" w:sz="0" w:space="0" w:color="auto"/>
        <w:bottom w:val="none" w:sz="0" w:space="0" w:color="auto"/>
        <w:right w:val="none" w:sz="0" w:space="0" w:color="auto"/>
      </w:divBdr>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2442266">
      <w:bodyDiv w:val="1"/>
      <w:marLeft w:val="0"/>
      <w:marRight w:val="0"/>
      <w:marTop w:val="0"/>
      <w:marBottom w:val="0"/>
      <w:divBdr>
        <w:top w:val="none" w:sz="0" w:space="0" w:color="auto"/>
        <w:left w:val="none" w:sz="0" w:space="0" w:color="auto"/>
        <w:bottom w:val="none" w:sz="0" w:space="0" w:color="auto"/>
        <w:right w:val="none" w:sz="0" w:space="0" w:color="auto"/>
      </w:divBdr>
    </w:div>
    <w:div w:id="1044987038">
      <w:bodyDiv w:val="1"/>
      <w:marLeft w:val="0"/>
      <w:marRight w:val="0"/>
      <w:marTop w:val="0"/>
      <w:marBottom w:val="0"/>
      <w:divBdr>
        <w:top w:val="none" w:sz="0" w:space="0" w:color="auto"/>
        <w:left w:val="none" w:sz="0" w:space="0" w:color="auto"/>
        <w:bottom w:val="none" w:sz="0" w:space="0" w:color="auto"/>
        <w:right w:val="none" w:sz="0" w:space="0" w:color="auto"/>
      </w:divBdr>
    </w:div>
    <w:div w:id="1046881048">
      <w:bodyDiv w:val="1"/>
      <w:marLeft w:val="0"/>
      <w:marRight w:val="0"/>
      <w:marTop w:val="0"/>
      <w:marBottom w:val="0"/>
      <w:divBdr>
        <w:top w:val="none" w:sz="0" w:space="0" w:color="auto"/>
        <w:left w:val="none" w:sz="0" w:space="0" w:color="auto"/>
        <w:bottom w:val="none" w:sz="0" w:space="0" w:color="auto"/>
        <w:right w:val="none" w:sz="0" w:space="0" w:color="auto"/>
      </w:divBdr>
    </w:div>
    <w:div w:id="1054933163">
      <w:bodyDiv w:val="1"/>
      <w:marLeft w:val="0"/>
      <w:marRight w:val="0"/>
      <w:marTop w:val="0"/>
      <w:marBottom w:val="0"/>
      <w:divBdr>
        <w:top w:val="none" w:sz="0" w:space="0" w:color="auto"/>
        <w:left w:val="none" w:sz="0" w:space="0" w:color="auto"/>
        <w:bottom w:val="none" w:sz="0" w:space="0" w:color="auto"/>
        <w:right w:val="none" w:sz="0" w:space="0" w:color="auto"/>
      </w:divBdr>
    </w:div>
    <w:div w:id="1064455187">
      <w:bodyDiv w:val="1"/>
      <w:marLeft w:val="0"/>
      <w:marRight w:val="0"/>
      <w:marTop w:val="0"/>
      <w:marBottom w:val="0"/>
      <w:divBdr>
        <w:top w:val="none" w:sz="0" w:space="0" w:color="auto"/>
        <w:left w:val="none" w:sz="0" w:space="0" w:color="auto"/>
        <w:bottom w:val="none" w:sz="0" w:space="0" w:color="auto"/>
        <w:right w:val="none" w:sz="0" w:space="0" w:color="auto"/>
      </w:divBdr>
    </w:div>
    <w:div w:id="1075511783">
      <w:bodyDiv w:val="1"/>
      <w:marLeft w:val="0"/>
      <w:marRight w:val="0"/>
      <w:marTop w:val="0"/>
      <w:marBottom w:val="0"/>
      <w:divBdr>
        <w:top w:val="none" w:sz="0" w:space="0" w:color="auto"/>
        <w:left w:val="none" w:sz="0" w:space="0" w:color="auto"/>
        <w:bottom w:val="none" w:sz="0" w:space="0" w:color="auto"/>
        <w:right w:val="none" w:sz="0" w:space="0" w:color="auto"/>
      </w:divBdr>
    </w:div>
    <w:div w:id="1077745471">
      <w:bodyDiv w:val="1"/>
      <w:marLeft w:val="0"/>
      <w:marRight w:val="0"/>
      <w:marTop w:val="0"/>
      <w:marBottom w:val="0"/>
      <w:divBdr>
        <w:top w:val="none" w:sz="0" w:space="0" w:color="auto"/>
        <w:left w:val="none" w:sz="0" w:space="0" w:color="auto"/>
        <w:bottom w:val="none" w:sz="0" w:space="0" w:color="auto"/>
        <w:right w:val="none" w:sz="0" w:space="0" w:color="auto"/>
      </w:divBdr>
    </w:div>
    <w:div w:id="1092317546">
      <w:bodyDiv w:val="1"/>
      <w:marLeft w:val="0"/>
      <w:marRight w:val="0"/>
      <w:marTop w:val="0"/>
      <w:marBottom w:val="0"/>
      <w:divBdr>
        <w:top w:val="none" w:sz="0" w:space="0" w:color="auto"/>
        <w:left w:val="none" w:sz="0" w:space="0" w:color="auto"/>
        <w:bottom w:val="none" w:sz="0" w:space="0" w:color="auto"/>
        <w:right w:val="none" w:sz="0" w:space="0" w:color="auto"/>
      </w:divBdr>
    </w:div>
    <w:div w:id="1106653742">
      <w:bodyDiv w:val="1"/>
      <w:marLeft w:val="0"/>
      <w:marRight w:val="0"/>
      <w:marTop w:val="0"/>
      <w:marBottom w:val="0"/>
      <w:divBdr>
        <w:top w:val="none" w:sz="0" w:space="0" w:color="auto"/>
        <w:left w:val="none" w:sz="0" w:space="0" w:color="auto"/>
        <w:bottom w:val="none" w:sz="0" w:space="0" w:color="auto"/>
        <w:right w:val="none" w:sz="0" w:space="0" w:color="auto"/>
      </w:divBdr>
    </w:div>
    <w:div w:id="1107697529">
      <w:bodyDiv w:val="1"/>
      <w:marLeft w:val="0"/>
      <w:marRight w:val="0"/>
      <w:marTop w:val="0"/>
      <w:marBottom w:val="0"/>
      <w:divBdr>
        <w:top w:val="none" w:sz="0" w:space="0" w:color="auto"/>
        <w:left w:val="none" w:sz="0" w:space="0" w:color="auto"/>
        <w:bottom w:val="none" w:sz="0" w:space="0" w:color="auto"/>
        <w:right w:val="none" w:sz="0" w:space="0" w:color="auto"/>
      </w:divBdr>
    </w:div>
    <w:div w:id="1107895205">
      <w:bodyDiv w:val="1"/>
      <w:marLeft w:val="0"/>
      <w:marRight w:val="0"/>
      <w:marTop w:val="0"/>
      <w:marBottom w:val="0"/>
      <w:divBdr>
        <w:top w:val="none" w:sz="0" w:space="0" w:color="auto"/>
        <w:left w:val="none" w:sz="0" w:space="0" w:color="auto"/>
        <w:bottom w:val="none" w:sz="0" w:space="0" w:color="auto"/>
        <w:right w:val="none" w:sz="0" w:space="0" w:color="auto"/>
      </w:divBdr>
    </w:div>
    <w:div w:id="1108240430">
      <w:bodyDiv w:val="1"/>
      <w:marLeft w:val="0"/>
      <w:marRight w:val="0"/>
      <w:marTop w:val="0"/>
      <w:marBottom w:val="0"/>
      <w:divBdr>
        <w:top w:val="none" w:sz="0" w:space="0" w:color="auto"/>
        <w:left w:val="none" w:sz="0" w:space="0" w:color="auto"/>
        <w:bottom w:val="none" w:sz="0" w:space="0" w:color="auto"/>
        <w:right w:val="none" w:sz="0" w:space="0" w:color="auto"/>
      </w:divBdr>
    </w:div>
    <w:div w:id="1108938109">
      <w:bodyDiv w:val="1"/>
      <w:marLeft w:val="0"/>
      <w:marRight w:val="0"/>
      <w:marTop w:val="0"/>
      <w:marBottom w:val="0"/>
      <w:divBdr>
        <w:top w:val="none" w:sz="0" w:space="0" w:color="auto"/>
        <w:left w:val="none" w:sz="0" w:space="0" w:color="auto"/>
        <w:bottom w:val="none" w:sz="0" w:space="0" w:color="auto"/>
        <w:right w:val="none" w:sz="0" w:space="0" w:color="auto"/>
      </w:divBdr>
    </w:div>
    <w:div w:id="1112162513">
      <w:bodyDiv w:val="1"/>
      <w:marLeft w:val="0"/>
      <w:marRight w:val="0"/>
      <w:marTop w:val="0"/>
      <w:marBottom w:val="0"/>
      <w:divBdr>
        <w:top w:val="none" w:sz="0" w:space="0" w:color="auto"/>
        <w:left w:val="none" w:sz="0" w:space="0" w:color="auto"/>
        <w:bottom w:val="none" w:sz="0" w:space="0" w:color="auto"/>
        <w:right w:val="none" w:sz="0" w:space="0" w:color="auto"/>
      </w:divBdr>
    </w:div>
    <w:div w:id="1112361129">
      <w:bodyDiv w:val="1"/>
      <w:marLeft w:val="0"/>
      <w:marRight w:val="0"/>
      <w:marTop w:val="0"/>
      <w:marBottom w:val="0"/>
      <w:divBdr>
        <w:top w:val="none" w:sz="0" w:space="0" w:color="auto"/>
        <w:left w:val="none" w:sz="0" w:space="0" w:color="auto"/>
        <w:bottom w:val="none" w:sz="0" w:space="0" w:color="auto"/>
        <w:right w:val="none" w:sz="0" w:space="0" w:color="auto"/>
      </w:divBdr>
    </w:div>
    <w:div w:id="1117680988">
      <w:bodyDiv w:val="1"/>
      <w:marLeft w:val="0"/>
      <w:marRight w:val="0"/>
      <w:marTop w:val="0"/>
      <w:marBottom w:val="0"/>
      <w:divBdr>
        <w:top w:val="none" w:sz="0" w:space="0" w:color="auto"/>
        <w:left w:val="none" w:sz="0" w:space="0" w:color="auto"/>
        <w:bottom w:val="none" w:sz="0" w:space="0" w:color="auto"/>
        <w:right w:val="none" w:sz="0" w:space="0" w:color="auto"/>
      </w:divBdr>
    </w:div>
    <w:div w:id="1118376447">
      <w:bodyDiv w:val="1"/>
      <w:marLeft w:val="0"/>
      <w:marRight w:val="0"/>
      <w:marTop w:val="0"/>
      <w:marBottom w:val="0"/>
      <w:divBdr>
        <w:top w:val="none" w:sz="0" w:space="0" w:color="auto"/>
        <w:left w:val="none" w:sz="0" w:space="0" w:color="auto"/>
        <w:bottom w:val="none" w:sz="0" w:space="0" w:color="auto"/>
        <w:right w:val="none" w:sz="0" w:space="0" w:color="auto"/>
      </w:divBdr>
    </w:div>
    <w:div w:id="1126125461">
      <w:bodyDiv w:val="1"/>
      <w:marLeft w:val="0"/>
      <w:marRight w:val="0"/>
      <w:marTop w:val="0"/>
      <w:marBottom w:val="0"/>
      <w:divBdr>
        <w:top w:val="none" w:sz="0" w:space="0" w:color="auto"/>
        <w:left w:val="none" w:sz="0" w:space="0" w:color="auto"/>
        <w:bottom w:val="none" w:sz="0" w:space="0" w:color="auto"/>
        <w:right w:val="none" w:sz="0" w:space="0" w:color="auto"/>
      </w:divBdr>
    </w:div>
    <w:div w:id="1132016122">
      <w:bodyDiv w:val="1"/>
      <w:marLeft w:val="0"/>
      <w:marRight w:val="0"/>
      <w:marTop w:val="0"/>
      <w:marBottom w:val="0"/>
      <w:divBdr>
        <w:top w:val="none" w:sz="0" w:space="0" w:color="auto"/>
        <w:left w:val="none" w:sz="0" w:space="0" w:color="auto"/>
        <w:bottom w:val="none" w:sz="0" w:space="0" w:color="auto"/>
        <w:right w:val="none" w:sz="0" w:space="0" w:color="auto"/>
      </w:divBdr>
    </w:div>
    <w:div w:id="1132282789">
      <w:bodyDiv w:val="1"/>
      <w:marLeft w:val="0"/>
      <w:marRight w:val="0"/>
      <w:marTop w:val="0"/>
      <w:marBottom w:val="0"/>
      <w:divBdr>
        <w:top w:val="none" w:sz="0" w:space="0" w:color="auto"/>
        <w:left w:val="none" w:sz="0" w:space="0" w:color="auto"/>
        <w:bottom w:val="none" w:sz="0" w:space="0" w:color="auto"/>
        <w:right w:val="none" w:sz="0" w:space="0" w:color="auto"/>
      </w:divBdr>
    </w:div>
    <w:div w:id="1133863529">
      <w:bodyDiv w:val="1"/>
      <w:marLeft w:val="0"/>
      <w:marRight w:val="0"/>
      <w:marTop w:val="0"/>
      <w:marBottom w:val="0"/>
      <w:divBdr>
        <w:top w:val="none" w:sz="0" w:space="0" w:color="auto"/>
        <w:left w:val="none" w:sz="0" w:space="0" w:color="auto"/>
        <w:bottom w:val="none" w:sz="0" w:space="0" w:color="auto"/>
        <w:right w:val="none" w:sz="0" w:space="0" w:color="auto"/>
      </w:divBdr>
    </w:div>
    <w:div w:id="1135877226">
      <w:bodyDiv w:val="1"/>
      <w:marLeft w:val="0"/>
      <w:marRight w:val="0"/>
      <w:marTop w:val="0"/>
      <w:marBottom w:val="0"/>
      <w:divBdr>
        <w:top w:val="none" w:sz="0" w:space="0" w:color="auto"/>
        <w:left w:val="none" w:sz="0" w:space="0" w:color="auto"/>
        <w:bottom w:val="none" w:sz="0" w:space="0" w:color="auto"/>
        <w:right w:val="none" w:sz="0" w:space="0" w:color="auto"/>
      </w:divBdr>
    </w:div>
    <w:div w:id="1138382586">
      <w:bodyDiv w:val="1"/>
      <w:marLeft w:val="0"/>
      <w:marRight w:val="0"/>
      <w:marTop w:val="0"/>
      <w:marBottom w:val="0"/>
      <w:divBdr>
        <w:top w:val="none" w:sz="0" w:space="0" w:color="auto"/>
        <w:left w:val="none" w:sz="0" w:space="0" w:color="auto"/>
        <w:bottom w:val="none" w:sz="0" w:space="0" w:color="auto"/>
        <w:right w:val="none" w:sz="0" w:space="0" w:color="auto"/>
      </w:divBdr>
    </w:div>
    <w:div w:id="1138843441">
      <w:bodyDiv w:val="1"/>
      <w:marLeft w:val="0"/>
      <w:marRight w:val="0"/>
      <w:marTop w:val="0"/>
      <w:marBottom w:val="0"/>
      <w:divBdr>
        <w:top w:val="none" w:sz="0" w:space="0" w:color="auto"/>
        <w:left w:val="none" w:sz="0" w:space="0" w:color="auto"/>
        <w:bottom w:val="none" w:sz="0" w:space="0" w:color="auto"/>
        <w:right w:val="none" w:sz="0" w:space="0" w:color="auto"/>
      </w:divBdr>
    </w:div>
    <w:div w:id="1140272641">
      <w:bodyDiv w:val="1"/>
      <w:marLeft w:val="0"/>
      <w:marRight w:val="0"/>
      <w:marTop w:val="0"/>
      <w:marBottom w:val="0"/>
      <w:divBdr>
        <w:top w:val="none" w:sz="0" w:space="0" w:color="auto"/>
        <w:left w:val="none" w:sz="0" w:space="0" w:color="auto"/>
        <w:bottom w:val="none" w:sz="0" w:space="0" w:color="auto"/>
        <w:right w:val="none" w:sz="0" w:space="0" w:color="auto"/>
      </w:divBdr>
    </w:div>
    <w:div w:id="1151212922">
      <w:bodyDiv w:val="1"/>
      <w:marLeft w:val="0"/>
      <w:marRight w:val="0"/>
      <w:marTop w:val="0"/>
      <w:marBottom w:val="0"/>
      <w:divBdr>
        <w:top w:val="none" w:sz="0" w:space="0" w:color="auto"/>
        <w:left w:val="none" w:sz="0" w:space="0" w:color="auto"/>
        <w:bottom w:val="none" w:sz="0" w:space="0" w:color="auto"/>
        <w:right w:val="none" w:sz="0" w:space="0" w:color="auto"/>
      </w:divBdr>
    </w:div>
    <w:div w:id="1155493722">
      <w:bodyDiv w:val="1"/>
      <w:marLeft w:val="0"/>
      <w:marRight w:val="0"/>
      <w:marTop w:val="0"/>
      <w:marBottom w:val="0"/>
      <w:divBdr>
        <w:top w:val="none" w:sz="0" w:space="0" w:color="auto"/>
        <w:left w:val="none" w:sz="0" w:space="0" w:color="auto"/>
        <w:bottom w:val="none" w:sz="0" w:space="0" w:color="auto"/>
        <w:right w:val="none" w:sz="0" w:space="0" w:color="auto"/>
      </w:divBdr>
    </w:div>
    <w:div w:id="1155799840">
      <w:bodyDiv w:val="1"/>
      <w:marLeft w:val="0"/>
      <w:marRight w:val="0"/>
      <w:marTop w:val="0"/>
      <w:marBottom w:val="0"/>
      <w:divBdr>
        <w:top w:val="none" w:sz="0" w:space="0" w:color="auto"/>
        <w:left w:val="none" w:sz="0" w:space="0" w:color="auto"/>
        <w:bottom w:val="none" w:sz="0" w:space="0" w:color="auto"/>
        <w:right w:val="none" w:sz="0" w:space="0" w:color="auto"/>
      </w:divBdr>
    </w:div>
    <w:div w:id="1157190663">
      <w:bodyDiv w:val="1"/>
      <w:marLeft w:val="0"/>
      <w:marRight w:val="0"/>
      <w:marTop w:val="0"/>
      <w:marBottom w:val="0"/>
      <w:divBdr>
        <w:top w:val="none" w:sz="0" w:space="0" w:color="auto"/>
        <w:left w:val="none" w:sz="0" w:space="0" w:color="auto"/>
        <w:bottom w:val="none" w:sz="0" w:space="0" w:color="auto"/>
        <w:right w:val="none" w:sz="0" w:space="0" w:color="auto"/>
      </w:divBdr>
    </w:div>
    <w:div w:id="1164122274">
      <w:bodyDiv w:val="1"/>
      <w:marLeft w:val="0"/>
      <w:marRight w:val="0"/>
      <w:marTop w:val="0"/>
      <w:marBottom w:val="0"/>
      <w:divBdr>
        <w:top w:val="none" w:sz="0" w:space="0" w:color="auto"/>
        <w:left w:val="none" w:sz="0" w:space="0" w:color="auto"/>
        <w:bottom w:val="none" w:sz="0" w:space="0" w:color="auto"/>
        <w:right w:val="none" w:sz="0" w:space="0" w:color="auto"/>
      </w:divBdr>
    </w:div>
    <w:div w:id="1166016835">
      <w:bodyDiv w:val="1"/>
      <w:marLeft w:val="0"/>
      <w:marRight w:val="0"/>
      <w:marTop w:val="0"/>
      <w:marBottom w:val="0"/>
      <w:divBdr>
        <w:top w:val="none" w:sz="0" w:space="0" w:color="auto"/>
        <w:left w:val="none" w:sz="0" w:space="0" w:color="auto"/>
        <w:bottom w:val="none" w:sz="0" w:space="0" w:color="auto"/>
        <w:right w:val="none" w:sz="0" w:space="0" w:color="auto"/>
      </w:divBdr>
    </w:div>
    <w:div w:id="1166674968">
      <w:bodyDiv w:val="1"/>
      <w:marLeft w:val="0"/>
      <w:marRight w:val="0"/>
      <w:marTop w:val="0"/>
      <w:marBottom w:val="0"/>
      <w:divBdr>
        <w:top w:val="none" w:sz="0" w:space="0" w:color="auto"/>
        <w:left w:val="none" w:sz="0" w:space="0" w:color="auto"/>
        <w:bottom w:val="none" w:sz="0" w:space="0" w:color="auto"/>
        <w:right w:val="none" w:sz="0" w:space="0" w:color="auto"/>
      </w:divBdr>
    </w:div>
    <w:div w:id="1171794266">
      <w:bodyDiv w:val="1"/>
      <w:marLeft w:val="0"/>
      <w:marRight w:val="0"/>
      <w:marTop w:val="0"/>
      <w:marBottom w:val="0"/>
      <w:divBdr>
        <w:top w:val="none" w:sz="0" w:space="0" w:color="auto"/>
        <w:left w:val="none" w:sz="0" w:space="0" w:color="auto"/>
        <w:bottom w:val="none" w:sz="0" w:space="0" w:color="auto"/>
        <w:right w:val="none" w:sz="0" w:space="0" w:color="auto"/>
      </w:divBdr>
    </w:div>
    <w:div w:id="1173376045">
      <w:bodyDiv w:val="1"/>
      <w:marLeft w:val="0"/>
      <w:marRight w:val="0"/>
      <w:marTop w:val="0"/>
      <w:marBottom w:val="0"/>
      <w:divBdr>
        <w:top w:val="none" w:sz="0" w:space="0" w:color="auto"/>
        <w:left w:val="none" w:sz="0" w:space="0" w:color="auto"/>
        <w:bottom w:val="none" w:sz="0" w:space="0" w:color="auto"/>
        <w:right w:val="none" w:sz="0" w:space="0" w:color="auto"/>
      </w:divBdr>
    </w:div>
    <w:div w:id="1173453393">
      <w:bodyDiv w:val="1"/>
      <w:marLeft w:val="0"/>
      <w:marRight w:val="0"/>
      <w:marTop w:val="0"/>
      <w:marBottom w:val="0"/>
      <w:divBdr>
        <w:top w:val="none" w:sz="0" w:space="0" w:color="auto"/>
        <w:left w:val="none" w:sz="0" w:space="0" w:color="auto"/>
        <w:bottom w:val="none" w:sz="0" w:space="0" w:color="auto"/>
        <w:right w:val="none" w:sz="0" w:space="0" w:color="auto"/>
      </w:divBdr>
    </w:div>
    <w:div w:id="1175606105">
      <w:bodyDiv w:val="1"/>
      <w:marLeft w:val="0"/>
      <w:marRight w:val="0"/>
      <w:marTop w:val="0"/>
      <w:marBottom w:val="0"/>
      <w:divBdr>
        <w:top w:val="none" w:sz="0" w:space="0" w:color="auto"/>
        <w:left w:val="none" w:sz="0" w:space="0" w:color="auto"/>
        <w:bottom w:val="none" w:sz="0" w:space="0" w:color="auto"/>
        <w:right w:val="none" w:sz="0" w:space="0" w:color="auto"/>
      </w:divBdr>
    </w:div>
    <w:div w:id="1175726686">
      <w:bodyDiv w:val="1"/>
      <w:marLeft w:val="0"/>
      <w:marRight w:val="0"/>
      <w:marTop w:val="0"/>
      <w:marBottom w:val="0"/>
      <w:divBdr>
        <w:top w:val="none" w:sz="0" w:space="0" w:color="auto"/>
        <w:left w:val="none" w:sz="0" w:space="0" w:color="auto"/>
        <w:bottom w:val="none" w:sz="0" w:space="0" w:color="auto"/>
        <w:right w:val="none" w:sz="0" w:space="0" w:color="auto"/>
      </w:divBdr>
    </w:div>
    <w:div w:id="1178350848">
      <w:bodyDiv w:val="1"/>
      <w:marLeft w:val="0"/>
      <w:marRight w:val="0"/>
      <w:marTop w:val="0"/>
      <w:marBottom w:val="0"/>
      <w:divBdr>
        <w:top w:val="none" w:sz="0" w:space="0" w:color="auto"/>
        <w:left w:val="none" w:sz="0" w:space="0" w:color="auto"/>
        <w:bottom w:val="none" w:sz="0" w:space="0" w:color="auto"/>
        <w:right w:val="none" w:sz="0" w:space="0" w:color="auto"/>
      </w:divBdr>
    </w:div>
    <w:div w:id="1181817358">
      <w:bodyDiv w:val="1"/>
      <w:marLeft w:val="0"/>
      <w:marRight w:val="0"/>
      <w:marTop w:val="0"/>
      <w:marBottom w:val="0"/>
      <w:divBdr>
        <w:top w:val="none" w:sz="0" w:space="0" w:color="auto"/>
        <w:left w:val="none" w:sz="0" w:space="0" w:color="auto"/>
        <w:bottom w:val="none" w:sz="0" w:space="0" w:color="auto"/>
        <w:right w:val="none" w:sz="0" w:space="0" w:color="auto"/>
      </w:divBdr>
    </w:div>
    <w:div w:id="1182011781">
      <w:bodyDiv w:val="1"/>
      <w:marLeft w:val="0"/>
      <w:marRight w:val="0"/>
      <w:marTop w:val="0"/>
      <w:marBottom w:val="0"/>
      <w:divBdr>
        <w:top w:val="none" w:sz="0" w:space="0" w:color="auto"/>
        <w:left w:val="none" w:sz="0" w:space="0" w:color="auto"/>
        <w:bottom w:val="none" w:sz="0" w:space="0" w:color="auto"/>
        <w:right w:val="none" w:sz="0" w:space="0" w:color="auto"/>
      </w:divBdr>
    </w:div>
    <w:div w:id="1184442948">
      <w:bodyDiv w:val="1"/>
      <w:marLeft w:val="0"/>
      <w:marRight w:val="0"/>
      <w:marTop w:val="0"/>
      <w:marBottom w:val="0"/>
      <w:divBdr>
        <w:top w:val="none" w:sz="0" w:space="0" w:color="auto"/>
        <w:left w:val="none" w:sz="0" w:space="0" w:color="auto"/>
        <w:bottom w:val="none" w:sz="0" w:space="0" w:color="auto"/>
        <w:right w:val="none" w:sz="0" w:space="0" w:color="auto"/>
      </w:divBdr>
    </w:div>
    <w:div w:id="1194004264">
      <w:bodyDiv w:val="1"/>
      <w:marLeft w:val="0"/>
      <w:marRight w:val="0"/>
      <w:marTop w:val="0"/>
      <w:marBottom w:val="0"/>
      <w:divBdr>
        <w:top w:val="none" w:sz="0" w:space="0" w:color="auto"/>
        <w:left w:val="none" w:sz="0" w:space="0" w:color="auto"/>
        <w:bottom w:val="none" w:sz="0" w:space="0" w:color="auto"/>
        <w:right w:val="none" w:sz="0" w:space="0" w:color="auto"/>
      </w:divBdr>
    </w:div>
    <w:div w:id="1196311810">
      <w:bodyDiv w:val="1"/>
      <w:marLeft w:val="0"/>
      <w:marRight w:val="0"/>
      <w:marTop w:val="0"/>
      <w:marBottom w:val="0"/>
      <w:divBdr>
        <w:top w:val="none" w:sz="0" w:space="0" w:color="auto"/>
        <w:left w:val="none" w:sz="0" w:space="0" w:color="auto"/>
        <w:bottom w:val="none" w:sz="0" w:space="0" w:color="auto"/>
        <w:right w:val="none" w:sz="0" w:space="0" w:color="auto"/>
      </w:divBdr>
    </w:div>
    <w:div w:id="1202086650">
      <w:bodyDiv w:val="1"/>
      <w:marLeft w:val="0"/>
      <w:marRight w:val="0"/>
      <w:marTop w:val="0"/>
      <w:marBottom w:val="0"/>
      <w:divBdr>
        <w:top w:val="none" w:sz="0" w:space="0" w:color="auto"/>
        <w:left w:val="none" w:sz="0" w:space="0" w:color="auto"/>
        <w:bottom w:val="none" w:sz="0" w:space="0" w:color="auto"/>
        <w:right w:val="none" w:sz="0" w:space="0" w:color="auto"/>
      </w:divBdr>
    </w:div>
    <w:div w:id="1215194902">
      <w:bodyDiv w:val="1"/>
      <w:marLeft w:val="0"/>
      <w:marRight w:val="0"/>
      <w:marTop w:val="0"/>
      <w:marBottom w:val="0"/>
      <w:divBdr>
        <w:top w:val="none" w:sz="0" w:space="0" w:color="auto"/>
        <w:left w:val="none" w:sz="0" w:space="0" w:color="auto"/>
        <w:bottom w:val="none" w:sz="0" w:space="0" w:color="auto"/>
        <w:right w:val="none" w:sz="0" w:space="0" w:color="auto"/>
      </w:divBdr>
    </w:div>
    <w:div w:id="1219433347">
      <w:bodyDiv w:val="1"/>
      <w:marLeft w:val="0"/>
      <w:marRight w:val="0"/>
      <w:marTop w:val="0"/>
      <w:marBottom w:val="0"/>
      <w:divBdr>
        <w:top w:val="none" w:sz="0" w:space="0" w:color="auto"/>
        <w:left w:val="none" w:sz="0" w:space="0" w:color="auto"/>
        <w:bottom w:val="none" w:sz="0" w:space="0" w:color="auto"/>
        <w:right w:val="none" w:sz="0" w:space="0" w:color="auto"/>
      </w:divBdr>
    </w:div>
    <w:div w:id="1224827586">
      <w:bodyDiv w:val="1"/>
      <w:marLeft w:val="0"/>
      <w:marRight w:val="0"/>
      <w:marTop w:val="0"/>
      <w:marBottom w:val="0"/>
      <w:divBdr>
        <w:top w:val="none" w:sz="0" w:space="0" w:color="auto"/>
        <w:left w:val="none" w:sz="0" w:space="0" w:color="auto"/>
        <w:bottom w:val="none" w:sz="0" w:space="0" w:color="auto"/>
        <w:right w:val="none" w:sz="0" w:space="0" w:color="auto"/>
      </w:divBdr>
    </w:div>
    <w:div w:id="1227179126">
      <w:bodyDiv w:val="1"/>
      <w:marLeft w:val="0"/>
      <w:marRight w:val="0"/>
      <w:marTop w:val="0"/>
      <w:marBottom w:val="0"/>
      <w:divBdr>
        <w:top w:val="none" w:sz="0" w:space="0" w:color="auto"/>
        <w:left w:val="none" w:sz="0" w:space="0" w:color="auto"/>
        <w:bottom w:val="none" w:sz="0" w:space="0" w:color="auto"/>
        <w:right w:val="none" w:sz="0" w:space="0" w:color="auto"/>
      </w:divBdr>
    </w:div>
    <w:div w:id="1229075499">
      <w:bodyDiv w:val="1"/>
      <w:marLeft w:val="0"/>
      <w:marRight w:val="0"/>
      <w:marTop w:val="0"/>
      <w:marBottom w:val="0"/>
      <w:divBdr>
        <w:top w:val="none" w:sz="0" w:space="0" w:color="auto"/>
        <w:left w:val="none" w:sz="0" w:space="0" w:color="auto"/>
        <w:bottom w:val="none" w:sz="0" w:space="0" w:color="auto"/>
        <w:right w:val="none" w:sz="0" w:space="0" w:color="auto"/>
      </w:divBdr>
    </w:div>
    <w:div w:id="1229264169">
      <w:bodyDiv w:val="1"/>
      <w:marLeft w:val="0"/>
      <w:marRight w:val="0"/>
      <w:marTop w:val="0"/>
      <w:marBottom w:val="0"/>
      <w:divBdr>
        <w:top w:val="none" w:sz="0" w:space="0" w:color="auto"/>
        <w:left w:val="none" w:sz="0" w:space="0" w:color="auto"/>
        <w:bottom w:val="none" w:sz="0" w:space="0" w:color="auto"/>
        <w:right w:val="none" w:sz="0" w:space="0" w:color="auto"/>
      </w:divBdr>
    </w:div>
    <w:div w:id="1238438952">
      <w:bodyDiv w:val="1"/>
      <w:marLeft w:val="0"/>
      <w:marRight w:val="0"/>
      <w:marTop w:val="0"/>
      <w:marBottom w:val="0"/>
      <w:divBdr>
        <w:top w:val="none" w:sz="0" w:space="0" w:color="auto"/>
        <w:left w:val="none" w:sz="0" w:space="0" w:color="auto"/>
        <w:bottom w:val="none" w:sz="0" w:space="0" w:color="auto"/>
        <w:right w:val="none" w:sz="0" w:space="0" w:color="auto"/>
      </w:divBdr>
    </w:div>
    <w:div w:id="1240674049">
      <w:bodyDiv w:val="1"/>
      <w:marLeft w:val="0"/>
      <w:marRight w:val="0"/>
      <w:marTop w:val="0"/>
      <w:marBottom w:val="0"/>
      <w:divBdr>
        <w:top w:val="none" w:sz="0" w:space="0" w:color="auto"/>
        <w:left w:val="none" w:sz="0" w:space="0" w:color="auto"/>
        <w:bottom w:val="none" w:sz="0" w:space="0" w:color="auto"/>
        <w:right w:val="none" w:sz="0" w:space="0" w:color="auto"/>
      </w:divBdr>
    </w:div>
    <w:div w:id="1244879917">
      <w:bodyDiv w:val="1"/>
      <w:marLeft w:val="0"/>
      <w:marRight w:val="0"/>
      <w:marTop w:val="0"/>
      <w:marBottom w:val="0"/>
      <w:divBdr>
        <w:top w:val="none" w:sz="0" w:space="0" w:color="auto"/>
        <w:left w:val="none" w:sz="0" w:space="0" w:color="auto"/>
        <w:bottom w:val="none" w:sz="0" w:space="0" w:color="auto"/>
        <w:right w:val="none" w:sz="0" w:space="0" w:color="auto"/>
      </w:divBdr>
    </w:div>
    <w:div w:id="1252812989">
      <w:bodyDiv w:val="1"/>
      <w:marLeft w:val="0"/>
      <w:marRight w:val="0"/>
      <w:marTop w:val="0"/>
      <w:marBottom w:val="0"/>
      <w:divBdr>
        <w:top w:val="none" w:sz="0" w:space="0" w:color="auto"/>
        <w:left w:val="none" w:sz="0" w:space="0" w:color="auto"/>
        <w:bottom w:val="none" w:sz="0" w:space="0" w:color="auto"/>
        <w:right w:val="none" w:sz="0" w:space="0" w:color="auto"/>
      </w:divBdr>
    </w:div>
    <w:div w:id="1258439453">
      <w:bodyDiv w:val="1"/>
      <w:marLeft w:val="0"/>
      <w:marRight w:val="0"/>
      <w:marTop w:val="0"/>
      <w:marBottom w:val="0"/>
      <w:divBdr>
        <w:top w:val="none" w:sz="0" w:space="0" w:color="auto"/>
        <w:left w:val="none" w:sz="0" w:space="0" w:color="auto"/>
        <w:bottom w:val="none" w:sz="0" w:space="0" w:color="auto"/>
        <w:right w:val="none" w:sz="0" w:space="0" w:color="auto"/>
      </w:divBdr>
    </w:div>
    <w:div w:id="1258976065">
      <w:bodyDiv w:val="1"/>
      <w:marLeft w:val="0"/>
      <w:marRight w:val="0"/>
      <w:marTop w:val="0"/>
      <w:marBottom w:val="0"/>
      <w:divBdr>
        <w:top w:val="none" w:sz="0" w:space="0" w:color="auto"/>
        <w:left w:val="none" w:sz="0" w:space="0" w:color="auto"/>
        <w:bottom w:val="none" w:sz="0" w:space="0" w:color="auto"/>
        <w:right w:val="none" w:sz="0" w:space="0" w:color="auto"/>
      </w:divBdr>
    </w:div>
    <w:div w:id="1262642451">
      <w:bodyDiv w:val="1"/>
      <w:marLeft w:val="0"/>
      <w:marRight w:val="0"/>
      <w:marTop w:val="0"/>
      <w:marBottom w:val="0"/>
      <w:divBdr>
        <w:top w:val="none" w:sz="0" w:space="0" w:color="auto"/>
        <w:left w:val="none" w:sz="0" w:space="0" w:color="auto"/>
        <w:bottom w:val="none" w:sz="0" w:space="0" w:color="auto"/>
        <w:right w:val="none" w:sz="0" w:space="0" w:color="auto"/>
      </w:divBdr>
    </w:div>
    <w:div w:id="1263762831">
      <w:bodyDiv w:val="1"/>
      <w:marLeft w:val="0"/>
      <w:marRight w:val="0"/>
      <w:marTop w:val="0"/>
      <w:marBottom w:val="0"/>
      <w:divBdr>
        <w:top w:val="none" w:sz="0" w:space="0" w:color="auto"/>
        <w:left w:val="none" w:sz="0" w:space="0" w:color="auto"/>
        <w:bottom w:val="none" w:sz="0" w:space="0" w:color="auto"/>
        <w:right w:val="none" w:sz="0" w:space="0" w:color="auto"/>
      </w:divBdr>
    </w:div>
    <w:div w:id="1283725534">
      <w:bodyDiv w:val="1"/>
      <w:marLeft w:val="0"/>
      <w:marRight w:val="0"/>
      <w:marTop w:val="0"/>
      <w:marBottom w:val="0"/>
      <w:divBdr>
        <w:top w:val="none" w:sz="0" w:space="0" w:color="auto"/>
        <w:left w:val="none" w:sz="0" w:space="0" w:color="auto"/>
        <w:bottom w:val="none" w:sz="0" w:space="0" w:color="auto"/>
        <w:right w:val="none" w:sz="0" w:space="0" w:color="auto"/>
      </w:divBdr>
    </w:div>
    <w:div w:id="1291664265">
      <w:bodyDiv w:val="1"/>
      <w:marLeft w:val="0"/>
      <w:marRight w:val="0"/>
      <w:marTop w:val="0"/>
      <w:marBottom w:val="0"/>
      <w:divBdr>
        <w:top w:val="none" w:sz="0" w:space="0" w:color="auto"/>
        <w:left w:val="none" w:sz="0" w:space="0" w:color="auto"/>
        <w:bottom w:val="none" w:sz="0" w:space="0" w:color="auto"/>
        <w:right w:val="none" w:sz="0" w:space="0" w:color="auto"/>
      </w:divBdr>
    </w:div>
    <w:div w:id="1302342073">
      <w:bodyDiv w:val="1"/>
      <w:marLeft w:val="0"/>
      <w:marRight w:val="0"/>
      <w:marTop w:val="0"/>
      <w:marBottom w:val="0"/>
      <w:divBdr>
        <w:top w:val="none" w:sz="0" w:space="0" w:color="auto"/>
        <w:left w:val="none" w:sz="0" w:space="0" w:color="auto"/>
        <w:bottom w:val="none" w:sz="0" w:space="0" w:color="auto"/>
        <w:right w:val="none" w:sz="0" w:space="0" w:color="auto"/>
      </w:divBdr>
    </w:div>
    <w:div w:id="1304311975">
      <w:bodyDiv w:val="1"/>
      <w:marLeft w:val="0"/>
      <w:marRight w:val="0"/>
      <w:marTop w:val="0"/>
      <w:marBottom w:val="0"/>
      <w:divBdr>
        <w:top w:val="none" w:sz="0" w:space="0" w:color="auto"/>
        <w:left w:val="none" w:sz="0" w:space="0" w:color="auto"/>
        <w:bottom w:val="none" w:sz="0" w:space="0" w:color="auto"/>
        <w:right w:val="none" w:sz="0" w:space="0" w:color="auto"/>
      </w:divBdr>
    </w:div>
    <w:div w:id="1306206844">
      <w:bodyDiv w:val="1"/>
      <w:marLeft w:val="0"/>
      <w:marRight w:val="0"/>
      <w:marTop w:val="0"/>
      <w:marBottom w:val="0"/>
      <w:divBdr>
        <w:top w:val="none" w:sz="0" w:space="0" w:color="auto"/>
        <w:left w:val="none" w:sz="0" w:space="0" w:color="auto"/>
        <w:bottom w:val="none" w:sz="0" w:space="0" w:color="auto"/>
        <w:right w:val="none" w:sz="0" w:space="0" w:color="auto"/>
      </w:divBdr>
    </w:div>
    <w:div w:id="1308053052">
      <w:bodyDiv w:val="1"/>
      <w:marLeft w:val="0"/>
      <w:marRight w:val="0"/>
      <w:marTop w:val="0"/>
      <w:marBottom w:val="0"/>
      <w:divBdr>
        <w:top w:val="none" w:sz="0" w:space="0" w:color="auto"/>
        <w:left w:val="none" w:sz="0" w:space="0" w:color="auto"/>
        <w:bottom w:val="none" w:sz="0" w:space="0" w:color="auto"/>
        <w:right w:val="none" w:sz="0" w:space="0" w:color="auto"/>
      </w:divBdr>
    </w:div>
    <w:div w:id="1310016283">
      <w:bodyDiv w:val="1"/>
      <w:marLeft w:val="0"/>
      <w:marRight w:val="0"/>
      <w:marTop w:val="0"/>
      <w:marBottom w:val="0"/>
      <w:divBdr>
        <w:top w:val="none" w:sz="0" w:space="0" w:color="auto"/>
        <w:left w:val="none" w:sz="0" w:space="0" w:color="auto"/>
        <w:bottom w:val="none" w:sz="0" w:space="0" w:color="auto"/>
        <w:right w:val="none" w:sz="0" w:space="0" w:color="auto"/>
      </w:divBdr>
    </w:div>
    <w:div w:id="1310667386">
      <w:bodyDiv w:val="1"/>
      <w:marLeft w:val="0"/>
      <w:marRight w:val="0"/>
      <w:marTop w:val="0"/>
      <w:marBottom w:val="0"/>
      <w:divBdr>
        <w:top w:val="none" w:sz="0" w:space="0" w:color="auto"/>
        <w:left w:val="none" w:sz="0" w:space="0" w:color="auto"/>
        <w:bottom w:val="none" w:sz="0" w:space="0" w:color="auto"/>
        <w:right w:val="none" w:sz="0" w:space="0" w:color="auto"/>
      </w:divBdr>
    </w:div>
    <w:div w:id="1316760908">
      <w:bodyDiv w:val="1"/>
      <w:marLeft w:val="0"/>
      <w:marRight w:val="0"/>
      <w:marTop w:val="0"/>
      <w:marBottom w:val="0"/>
      <w:divBdr>
        <w:top w:val="none" w:sz="0" w:space="0" w:color="auto"/>
        <w:left w:val="none" w:sz="0" w:space="0" w:color="auto"/>
        <w:bottom w:val="none" w:sz="0" w:space="0" w:color="auto"/>
        <w:right w:val="none" w:sz="0" w:space="0" w:color="auto"/>
      </w:divBdr>
    </w:div>
    <w:div w:id="1318144829">
      <w:bodyDiv w:val="1"/>
      <w:marLeft w:val="0"/>
      <w:marRight w:val="0"/>
      <w:marTop w:val="0"/>
      <w:marBottom w:val="0"/>
      <w:divBdr>
        <w:top w:val="none" w:sz="0" w:space="0" w:color="auto"/>
        <w:left w:val="none" w:sz="0" w:space="0" w:color="auto"/>
        <w:bottom w:val="none" w:sz="0" w:space="0" w:color="auto"/>
        <w:right w:val="none" w:sz="0" w:space="0" w:color="auto"/>
      </w:divBdr>
    </w:div>
    <w:div w:id="1326737812">
      <w:bodyDiv w:val="1"/>
      <w:marLeft w:val="0"/>
      <w:marRight w:val="0"/>
      <w:marTop w:val="0"/>
      <w:marBottom w:val="0"/>
      <w:divBdr>
        <w:top w:val="none" w:sz="0" w:space="0" w:color="auto"/>
        <w:left w:val="none" w:sz="0" w:space="0" w:color="auto"/>
        <w:bottom w:val="none" w:sz="0" w:space="0" w:color="auto"/>
        <w:right w:val="none" w:sz="0" w:space="0" w:color="auto"/>
      </w:divBdr>
    </w:div>
    <w:div w:id="1327519433">
      <w:bodyDiv w:val="1"/>
      <w:marLeft w:val="0"/>
      <w:marRight w:val="0"/>
      <w:marTop w:val="0"/>
      <w:marBottom w:val="0"/>
      <w:divBdr>
        <w:top w:val="none" w:sz="0" w:space="0" w:color="auto"/>
        <w:left w:val="none" w:sz="0" w:space="0" w:color="auto"/>
        <w:bottom w:val="none" w:sz="0" w:space="0" w:color="auto"/>
        <w:right w:val="none" w:sz="0" w:space="0" w:color="auto"/>
      </w:divBdr>
    </w:div>
    <w:div w:id="1329213721">
      <w:bodyDiv w:val="1"/>
      <w:marLeft w:val="0"/>
      <w:marRight w:val="0"/>
      <w:marTop w:val="0"/>
      <w:marBottom w:val="0"/>
      <w:divBdr>
        <w:top w:val="none" w:sz="0" w:space="0" w:color="auto"/>
        <w:left w:val="none" w:sz="0" w:space="0" w:color="auto"/>
        <w:bottom w:val="none" w:sz="0" w:space="0" w:color="auto"/>
        <w:right w:val="none" w:sz="0" w:space="0" w:color="auto"/>
      </w:divBdr>
    </w:div>
    <w:div w:id="1333723667">
      <w:bodyDiv w:val="1"/>
      <w:marLeft w:val="0"/>
      <w:marRight w:val="0"/>
      <w:marTop w:val="0"/>
      <w:marBottom w:val="0"/>
      <w:divBdr>
        <w:top w:val="none" w:sz="0" w:space="0" w:color="auto"/>
        <w:left w:val="none" w:sz="0" w:space="0" w:color="auto"/>
        <w:bottom w:val="none" w:sz="0" w:space="0" w:color="auto"/>
        <w:right w:val="none" w:sz="0" w:space="0" w:color="auto"/>
      </w:divBdr>
    </w:div>
    <w:div w:id="1341617141">
      <w:bodyDiv w:val="1"/>
      <w:marLeft w:val="0"/>
      <w:marRight w:val="0"/>
      <w:marTop w:val="0"/>
      <w:marBottom w:val="0"/>
      <w:divBdr>
        <w:top w:val="none" w:sz="0" w:space="0" w:color="auto"/>
        <w:left w:val="none" w:sz="0" w:space="0" w:color="auto"/>
        <w:bottom w:val="none" w:sz="0" w:space="0" w:color="auto"/>
        <w:right w:val="none" w:sz="0" w:space="0" w:color="auto"/>
      </w:divBdr>
    </w:div>
    <w:div w:id="1344363021">
      <w:bodyDiv w:val="1"/>
      <w:marLeft w:val="0"/>
      <w:marRight w:val="0"/>
      <w:marTop w:val="0"/>
      <w:marBottom w:val="0"/>
      <w:divBdr>
        <w:top w:val="none" w:sz="0" w:space="0" w:color="auto"/>
        <w:left w:val="none" w:sz="0" w:space="0" w:color="auto"/>
        <w:bottom w:val="none" w:sz="0" w:space="0" w:color="auto"/>
        <w:right w:val="none" w:sz="0" w:space="0" w:color="auto"/>
      </w:divBdr>
    </w:div>
    <w:div w:id="1346831366">
      <w:bodyDiv w:val="1"/>
      <w:marLeft w:val="0"/>
      <w:marRight w:val="0"/>
      <w:marTop w:val="0"/>
      <w:marBottom w:val="0"/>
      <w:divBdr>
        <w:top w:val="none" w:sz="0" w:space="0" w:color="auto"/>
        <w:left w:val="none" w:sz="0" w:space="0" w:color="auto"/>
        <w:bottom w:val="none" w:sz="0" w:space="0" w:color="auto"/>
        <w:right w:val="none" w:sz="0" w:space="0" w:color="auto"/>
      </w:divBdr>
    </w:div>
    <w:div w:id="1349258181">
      <w:bodyDiv w:val="1"/>
      <w:marLeft w:val="0"/>
      <w:marRight w:val="0"/>
      <w:marTop w:val="0"/>
      <w:marBottom w:val="0"/>
      <w:divBdr>
        <w:top w:val="none" w:sz="0" w:space="0" w:color="auto"/>
        <w:left w:val="none" w:sz="0" w:space="0" w:color="auto"/>
        <w:bottom w:val="none" w:sz="0" w:space="0" w:color="auto"/>
        <w:right w:val="none" w:sz="0" w:space="0" w:color="auto"/>
      </w:divBdr>
    </w:div>
    <w:div w:id="1349680658">
      <w:bodyDiv w:val="1"/>
      <w:marLeft w:val="0"/>
      <w:marRight w:val="0"/>
      <w:marTop w:val="0"/>
      <w:marBottom w:val="0"/>
      <w:divBdr>
        <w:top w:val="none" w:sz="0" w:space="0" w:color="auto"/>
        <w:left w:val="none" w:sz="0" w:space="0" w:color="auto"/>
        <w:bottom w:val="none" w:sz="0" w:space="0" w:color="auto"/>
        <w:right w:val="none" w:sz="0" w:space="0" w:color="auto"/>
      </w:divBdr>
    </w:div>
    <w:div w:id="1354501081">
      <w:bodyDiv w:val="1"/>
      <w:marLeft w:val="0"/>
      <w:marRight w:val="0"/>
      <w:marTop w:val="0"/>
      <w:marBottom w:val="0"/>
      <w:divBdr>
        <w:top w:val="none" w:sz="0" w:space="0" w:color="auto"/>
        <w:left w:val="none" w:sz="0" w:space="0" w:color="auto"/>
        <w:bottom w:val="none" w:sz="0" w:space="0" w:color="auto"/>
        <w:right w:val="none" w:sz="0" w:space="0" w:color="auto"/>
      </w:divBdr>
    </w:div>
    <w:div w:id="1354575520">
      <w:bodyDiv w:val="1"/>
      <w:marLeft w:val="0"/>
      <w:marRight w:val="0"/>
      <w:marTop w:val="0"/>
      <w:marBottom w:val="0"/>
      <w:divBdr>
        <w:top w:val="none" w:sz="0" w:space="0" w:color="auto"/>
        <w:left w:val="none" w:sz="0" w:space="0" w:color="auto"/>
        <w:bottom w:val="none" w:sz="0" w:space="0" w:color="auto"/>
        <w:right w:val="none" w:sz="0" w:space="0" w:color="auto"/>
      </w:divBdr>
    </w:div>
    <w:div w:id="1357193916">
      <w:bodyDiv w:val="1"/>
      <w:marLeft w:val="0"/>
      <w:marRight w:val="0"/>
      <w:marTop w:val="0"/>
      <w:marBottom w:val="0"/>
      <w:divBdr>
        <w:top w:val="none" w:sz="0" w:space="0" w:color="auto"/>
        <w:left w:val="none" w:sz="0" w:space="0" w:color="auto"/>
        <w:bottom w:val="none" w:sz="0" w:space="0" w:color="auto"/>
        <w:right w:val="none" w:sz="0" w:space="0" w:color="auto"/>
      </w:divBdr>
    </w:div>
    <w:div w:id="1362168651">
      <w:bodyDiv w:val="1"/>
      <w:marLeft w:val="0"/>
      <w:marRight w:val="0"/>
      <w:marTop w:val="0"/>
      <w:marBottom w:val="0"/>
      <w:divBdr>
        <w:top w:val="none" w:sz="0" w:space="0" w:color="auto"/>
        <w:left w:val="none" w:sz="0" w:space="0" w:color="auto"/>
        <w:bottom w:val="none" w:sz="0" w:space="0" w:color="auto"/>
        <w:right w:val="none" w:sz="0" w:space="0" w:color="auto"/>
      </w:divBdr>
    </w:div>
    <w:div w:id="1364210123">
      <w:bodyDiv w:val="1"/>
      <w:marLeft w:val="0"/>
      <w:marRight w:val="0"/>
      <w:marTop w:val="0"/>
      <w:marBottom w:val="0"/>
      <w:divBdr>
        <w:top w:val="none" w:sz="0" w:space="0" w:color="auto"/>
        <w:left w:val="none" w:sz="0" w:space="0" w:color="auto"/>
        <w:bottom w:val="none" w:sz="0" w:space="0" w:color="auto"/>
        <w:right w:val="none" w:sz="0" w:space="0" w:color="auto"/>
      </w:divBdr>
    </w:div>
    <w:div w:id="1376929771">
      <w:bodyDiv w:val="1"/>
      <w:marLeft w:val="0"/>
      <w:marRight w:val="0"/>
      <w:marTop w:val="0"/>
      <w:marBottom w:val="0"/>
      <w:divBdr>
        <w:top w:val="none" w:sz="0" w:space="0" w:color="auto"/>
        <w:left w:val="none" w:sz="0" w:space="0" w:color="auto"/>
        <w:bottom w:val="none" w:sz="0" w:space="0" w:color="auto"/>
        <w:right w:val="none" w:sz="0" w:space="0" w:color="auto"/>
      </w:divBdr>
    </w:div>
    <w:div w:id="1384253064">
      <w:bodyDiv w:val="1"/>
      <w:marLeft w:val="0"/>
      <w:marRight w:val="0"/>
      <w:marTop w:val="0"/>
      <w:marBottom w:val="0"/>
      <w:divBdr>
        <w:top w:val="none" w:sz="0" w:space="0" w:color="auto"/>
        <w:left w:val="none" w:sz="0" w:space="0" w:color="auto"/>
        <w:bottom w:val="none" w:sz="0" w:space="0" w:color="auto"/>
        <w:right w:val="none" w:sz="0" w:space="0" w:color="auto"/>
      </w:divBdr>
    </w:div>
    <w:div w:id="1384908951">
      <w:bodyDiv w:val="1"/>
      <w:marLeft w:val="0"/>
      <w:marRight w:val="0"/>
      <w:marTop w:val="0"/>
      <w:marBottom w:val="0"/>
      <w:divBdr>
        <w:top w:val="none" w:sz="0" w:space="0" w:color="auto"/>
        <w:left w:val="none" w:sz="0" w:space="0" w:color="auto"/>
        <w:bottom w:val="none" w:sz="0" w:space="0" w:color="auto"/>
        <w:right w:val="none" w:sz="0" w:space="0" w:color="auto"/>
      </w:divBdr>
    </w:div>
    <w:div w:id="1389572137">
      <w:bodyDiv w:val="1"/>
      <w:marLeft w:val="0"/>
      <w:marRight w:val="0"/>
      <w:marTop w:val="0"/>
      <w:marBottom w:val="0"/>
      <w:divBdr>
        <w:top w:val="none" w:sz="0" w:space="0" w:color="auto"/>
        <w:left w:val="none" w:sz="0" w:space="0" w:color="auto"/>
        <w:bottom w:val="none" w:sz="0" w:space="0" w:color="auto"/>
        <w:right w:val="none" w:sz="0" w:space="0" w:color="auto"/>
      </w:divBdr>
    </w:div>
    <w:div w:id="1394157347">
      <w:bodyDiv w:val="1"/>
      <w:marLeft w:val="0"/>
      <w:marRight w:val="0"/>
      <w:marTop w:val="0"/>
      <w:marBottom w:val="0"/>
      <w:divBdr>
        <w:top w:val="none" w:sz="0" w:space="0" w:color="auto"/>
        <w:left w:val="none" w:sz="0" w:space="0" w:color="auto"/>
        <w:bottom w:val="none" w:sz="0" w:space="0" w:color="auto"/>
        <w:right w:val="none" w:sz="0" w:space="0" w:color="auto"/>
      </w:divBdr>
    </w:div>
    <w:div w:id="1395663995">
      <w:bodyDiv w:val="1"/>
      <w:marLeft w:val="0"/>
      <w:marRight w:val="0"/>
      <w:marTop w:val="0"/>
      <w:marBottom w:val="0"/>
      <w:divBdr>
        <w:top w:val="none" w:sz="0" w:space="0" w:color="auto"/>
        <w:left w:val="none" w:sz="0" w:space="0" w:color="auto"/>
        <w:bottom w:val="none" w:sz="0" w:space="0" w:color="auto"/>
        <w:right w:val="none" w:sz="0" w:space="0" w:color="auto"/>
      </w:divBdr>
    </w:div>
    <w:div w:id="1399740943">
      <w:bodyDiv w:val="1"/>
      <w:marLeft w:val="0"/>
      <w:marRight w:val="0"/>
      <w:marTop w:val="0"/>
      <w:marBottom w:val="0"/>
      <w:divBdr>
        <w:top w:val="none" w:sz="0" w:space="0" w:color="auto"/>
        <w:left w:val="none" w:sz="0" w:space="0" w:color="auto"/>
        <w:bottom w:val="none" w:sz="0" w:space="0" w:color="auto"/>
        <w:right w:val="none" w:sz="0" w:space="0" w:color="auto"/>
      </w:divBdr>
    </w:div>
    <w:div w:id="1403599277">
      <w:bodyDiv w:val="1"/>
      <w:marLeft w:val="0"/>
      <w:marRight w:val="0"/>
      <w:marTop w:val="0"/>
      <w:marBottom w:val="0"/>
      <w:divBdr>
        <w:top w:val="none" w:sz="0" w:space="0" w:color="auto"/>
        <w:left w:val="none" w:sz="0" w:space="0" w:color="auto"/>
        <w:bottom w:val="none" w:sz="0" w:space="0" w:color="auto"/>
        <w:right w:val="none" w:sz="0" w:space="0" w:color="auto"/>
      </w:divBdr>
    </w:div>
    <w:div w:id="1407533921">
      <w:bodyDiv w:val="1"/>
      <w:marLeft w:val="0"/>
      <w:marRight w:val="0"/>
      <w:marTop w:val="0"/>
      <w:marBottom w:val="0"/>
      <w:divBdr>
        <w:top w:val="none" w:sz="0" w:space="0" w:color="auto"/>
        <w:left w:val="none" w:sz="0" w:space="0" w:color="auto"/>
        <w:bottom w:val="none" w:sz="0" w:space="0" w:color="auto"/>
        <w:right w:val="none" w:sz="0" w:space="0" w:color="auto"/>
      </w:divBdr>
    </w:div>
    <w:div w:id="1428573195">
      <w:bodyDiv w:val="1"/>
      <w:marLeft w:val="0"/>
      <w:marRight w:val="0"/>
      <w:marTop w:val="0"/>
      <w:marBottom w:val="0"/>
      <w:divBdr>
        <w:top w:val="none" w:sz="0" w:space="0" w:color="auto"/>
        <w:left w:val="none" w:sz="0" w:space="0" w:color="auto"/>
        <w:bottom w:val="none" w:sz="0" w:space="0" w:color="auto"/>
        <w:right w:val="none" w:sz="0" w:space="0" w:color="auto"/>
      </w:divBdr>
    </w:div>
    <w:div w:id="1442341214">
      <w:bodyDiv w:val="1"/>
      <w:marLeft w:val="0"/>
      <w:marRight w:val="0"/>
      <w:marTop w:val="0"/>
      <w:marBottom w:val="0"/>
      <w:divBdr>
        <w:top w:val="none" w:sz="0" w:space="0" w:color="auto"/>
        <w:left w:val="none" w:sz="0" w:space="0" w:color="auto"/>
        <w:bottom w:val="none" w:sz="0" w:space="0" w:color="auto"/>
        <w:right w:val="none" w:sz="0" w:space="0" w:color="auto"/>
      </w:divBdr>
    </w:div>
    <w:div w:id="1450512650">
      <w:bodyDiv w:val="1"/>
      <w:marLeft w:val="0"/>
      <w:marRight w:val="0"/>
      <w:marTop w:val="0"/>
      <w:marBottom w:val="0"/>
      <w:divBdr>
        <w:top w:val="none" w:sz="0" w:space="0" w:color="auto"/>
        <w:left w:val="none" w:sz="0" w:space="0" w:color="auto"/>
        <w:bottom w:val="none" w:sz="0" w:space="0" w:color="auto"/>
        <w:right w:val="none" w:sz="0" w:space="0" w:color="auto"/>
      </w:divBdr>
    </w:div>
    <w:div w:id="1450901692">
      <w:bodyDiv w:val="1"/>
      <w:marLeft w:val="0"/>
      <w:marRight w:val="0"/>
      <w:marTop w:val="0"/>
      <w:marBottom w:val="0"/>
      <w:divBdr>
        <w:top w:val="none" w:sz="0" w:space="0" w:color="auto"/>
        <w:left w:val="none" w:sz="0" w:space="0" w:color="auto"/>
        <w:bottom w:val="none" w:sz="0" w:space="0" w:color="auto"/>
        <w:right w:val="none" w:sz="0" w:space="0" w:color="auto"/>
      </w:divBdr>
    </w:div>
    <w:div w:id="1457986972">
      <w:bodyDiv w:val="1"/>
      <w:marLeft w:val="0"/>
      <w:marRight w:val="0"/>
      <w:marTop w:val="0"/>
      <w:marBottom w:val="0"/>
      <w:divBdr>
        <w:top w:val="none" w:sz="0" w:space="0" w:color="auto"/>
        <w:left w:val="none" w:sz="0" w:space="0" w:color="auto"/>
        <w:bottom w:val="none" w:sz="0" w:space="0" w:color="auto"/>
        <w:right w:val="none" w:sz="0" w:space="0" w:color="auto"/>
      </w:divBdr>
    </w:div>
    <w:div w:id="1458722470">
      <w:bodyDiv w:val="1"/>
      <w:marLeft w:val="0"/>
      <w:marRight w:val="0"/>
      <w:marTop w:val="0"/>
      <w:marBottom w:val="0"/>
      <w:divBdr>
        <w:top w:val="none" w:sz="0" w:space="0" w:color="auto"/>
        <w:left w:val="none" w:sz="0" w:space="0" w:color="auto"/>
        <w:bottom w:val="none" w:sz="0" w:space="0" w:color="auto"/>
        <w:right w:val="none" w:sz="0" w:space="0" w:color="auto"/>
      </w:divBdr>
    </w:div>
    <w:div w:id="1463112937">
      <w:bodyDiv w:val="1"/>
      <w:marLeft w:val="0"/>
      <w:marRight w:val="0"/>
      <w:marTop w:val="0"/>
      <w:marBottom w:val="0"/>
      <w:divBdr>
        <w:top w:val="none" w:sz="0" w:space="0" w:color="auto"/>
        <w:left w:val="none" w:sz="0" w:space="0" w:color="auto"/>
        <w:bottom w:val="none" w:sz="0" w:space="0" w:color="auto"/>
        <w:right w:val="none" w:sz="0" w:space="0" w:color="auto"/>
      </w:divBdr>
    </w:div>
    <w:div w:id="1464154302">
      <w:bodyDiv w:val="1"/>
      <w:marLeft w:val="0"/>
      <w:marRight w:val="0"/>
      <w:marTop w:val="0"/>
      <w:marBottom w:val="0"/>
      <w:divBdr>
        <w:top w:val="none" w:sz="0" w:space="0" w:color="auto"/>
        <w:left w:val="none" w:sz="0" w:space="0" w:color="auto"/>
        <w:bottom w:val="none" w:sz="0" w:space="0" w:color="auto"/>
        <w:right w:val="none" w:sz="0" w:space="0" w:color="auto"/>
      </w:divBdr>
    </w:div>
    <w:div w:id="1467435247">
      <w:bodyDiv w:val="1"/>
      <w:marLeft w:val="0"/>
      <w:marRight w:val="0"/>
      <w:marTop w:val="0"/>
      <w:marBottom w:val="0"/>
      <w:divBdr>
        <w:top w:val="none" w:sz="0" w:space="0" w:color="auto"/>
        <w:left w:val="none" w:sz="0" w:space="0" w:color="auto"/>
        <w:bottom w:val="none" w:sz="0" w:space="0" w:color="auto"/>
        <w:right w:val="none" w:sz="0" w:space="0" w:color="auto"/>
      </w:divBdr>
    </w:div>
    <w:div w:id="1474063813">
      <w:bodyDiv w:val="1"/>
      <w:marLeft w:val="0"/>
      <w:marRight w:val="0"/>
      <w:marTop w:val="0"/>
      <w:marBottom w:val="0"/>
      <w:divBdr>
        <w:top w:val="none" w:sz="0" w:space="0" w:color="auto"/>
        <w:left w:val="none" w:sz="0" w:space="0" w:color="auto"/>
        <w:bottom w:val="none" w:sz="0" w:space="0" w:color="auto"/>
        <w:right w:val="none" w:sz="0" w:space="0" w:color="auto"/>
      </w:divBdr>
    </w:div>
    <w:div w:id="1481380983">
      <w:bodyDiv w:val="1"/>
      <w:marLeft w:val="0"/>
      <w:marRight w:val="0"/>
      <w:marTop w:val="0"/>
      <w:marBottom w:val="0"/>
      <w:divBdr>
        <w:top w:val="none" w:sz="0" w:space="0" w:color="auto"/>
        <w:left w:val="none" w:sz="0" w:space="0" w:color="auto"/>
        <w:bottom w:val="none" w:sz="0" w:space="0" w:color="auto"/>
        <w:right w:val="none" w:sz="0" w:space="0" w:color="auto"/>
      </w:divBdr>
    </w:div>
    <w:div w:id="1481773196">
      <w:bodyDiv w:val="1"/>
      <w:marLeft w:val="0"/>
      <w:marRight w:val="0"/>
      <w:marTop w:val="0"/>
      <w:marBottom w:val="0"/>
      <w:divBdr>
        <w:top w:val="none" w:sz="0" w:space="0" w:color="auto"/>
        <w:left w:val="none" w:sz="0" w:space="0" w:color="auto"/>
        <w:bottom w:val="none" w:sz="0" w:space="0" w:color="auto"/>
        <w:right w:val="none" w:sz="0" w:space="0" w:color="auto"/>
      </w:divBdr>
    </w:div>
    <w:div w:id="1489594630">
      <w:bodyDiv w:val="1"/>
      <w:marLeft w:val="0"/>
      <w:marRight w:val="0"/>
      <w:marTop w:val="0"/>
      <w:marBottom w:val="0"/>
      <w:divBdr>
        <w:top w:val="none" w:sz="0" w:space="0" w:color="auto"/>
        <w:left w:val="none" w:sz="0" w:space="0" w:color="auto"/>
        <w:bottom w:val="none" w:sz="0" w:space="0" w:color="auto"/>
        <w:right w:val="none" w:sz="0" w:space="0" w:color="auto"/>
      </w:divBdr>
    </w:div>
    <w:div w:id="1496843857">
      <w:bodyDiv w:val="1"/>
      <w:marLeft w:val="0"/>
      <w:marRight w:val="0"/>
      <w:marTop w:val="0"/>
      <w:marBottom w:val="0"/>
      <w:divBdr>
        <w:top w:val="none" w:sz="0" w:space="0" w:color="auto"/>
        <w:left w:val="none" w:sz="0" w:space="0" w:color="auto"/>
        <w:bottom w:val="none" w:sz="0" w:space="0" w:color="auto"/>
        <w:right w:val="none" w:sz="0" w:space="0" w:color="auto"/>
      </w:divBdr>
    </w:div>
    <w:div w:id="1499005396">
      <w:bodyDiv w:val="1"/>
      <w:marLeft w:val="0"/>
      <w:marRight w:val="0"/>
      <w:marTop w:val="0"/>
      <w:marBottom w:val="0"/>
      <w:divBdr>
        <w:top w:val="none" w:sz="0" w:space="0" w:color="auto"/>
        <w:left w:val="none" w:sz="0" w:space="0" w:color="auto"/>
        <w:bottom w:val="none" w:sz="0" w:space="0" w:color="auto"/>
        <w:right w:val="none" w:sz="0" w:space="0" w:color="auto"/>
      </w:divBdr>
    </w:div>
    <w:div w:id="1503087926">
      <w:bodyDiv w:val="1"/>
      <w:marLeft w:val="0"/>
      <w:marRight w:val="0"/>
      <w:marTop w:val="0"/>
      <w:marBottom w:val="0"/>
      <w:divBdr>
        <w:top w:val="none" w:sz="0" w:space="0" w:color="auto"/>
        <w:left w:val="none" w:sz="0" w:space="0" w:color="auto"/>
        <w:bottom w:val="none" w:sz="0" w:space="0" w:color="auto"/>
        <w:right w:val="none" w:sz="0" w:space="0" w:color="auto"/>
      </w:divBdr>
    </w:div>
    <w:div w:id="1503812254">
      <w:bodyDiv w:val="1"/>
      <w:marLeft w:val="0"/>
      <w:marRight w:val="0"/>
      <w:marTop w:val="0"/>
      <w:marBottom w:val="0"/>
      <w:divBdr>
        <w:top w:val="none" w:sz="0" w:space="0" w:color="auto"/>
        <w:left w:val="none" w:sz="0" w:space="0" w:color="auto"/>
        <w:bottom w:val="none" w:sz="0" w:space="0" w:color="auto"/>
        <w:right w:val="none" w:sz="0" w:space="0" w:color="auto"/>
      </w:divBdr>
    </w:div>
    <w:div w:id="1508712336">
      <w:bodyDiv w:val="1"/>
      <w:marLeft w:val="0"/>
      <w:marRight w:val="0"/>
      <w:marTop w:val="0"/>
      <w:marBottom w:val="0"/>
      <w:divBdr>
        <w:top w:val="none" w:sz="0" w:space="0" w:color="auto"/>
        <w:left w:val="none" w:sz="0" w:space="0" w:color="auto"/>
        <w:bottom w:val="none" w:sz="0" w:space="0" w:color="auto"/>
        <w:right w:val="none" w:sz="0" w:space="0" w:color="auto"/>
      </w:divBdr>
    </w:div>
    <w:div w:id="1510750340">
      <w:bodyDiv w:val="1"/>
      <w:marLeft w:val="0"/>
      <w:marRight w:val="0"/>
      <w:marTop w:val="0"/>
      <w:marBottom w:val="0"/>
      <w:divBdr>
        <w:top w:val="none" w:sz="0" w:space="0" w:color="auto"/>
        <w:left w:val="none" w:sz="0" w:space="0" w:color="auto"/>
        <w:bottom w:val="none" w:sz="0" w:space="0" w:color="auto"/>
        <w:right w:val="none" w:sz="0" w:space="0" w:color="auto"/>
      </w:divBdr>
    </w:div>
    <w:div w:id="1512987527">
      <w:bodyDiv w:val="1"/>
      <w:marLeft w:val="0"/>
      <w:marRight w:val="0"/>
      <w:marTop w:val="0"/>
      <w:marBottom w:val="0"/>
      <w:divBdr>
        <w:top w:val="none" w:sz="0" w:space="0" w:color="auto"/>
        <w:left w:val="none" w:sz="0" w:space="0" w:color="auto"/>
        <w:bottom w:val="none" w:sz="0" w:space="0" w:color="auto"/>
        <w:right w:val="none" w:sz="0" w:space="0" w:color="auto"/>
      </w:divBdr>
    </w:div>
    <w:div w:id="1517696568">
      <w:bodyDiv w:val="1"/>
      <w:marLeft w:val="0"/>
      <w:marRight w:val="0"/>
      <w:marTop w:val="0"/>
      <w:marBottom w:val="0"/>
      <w:divBdr>
        <w:top w:val="none" w:sz="0" w:space="0" w:color="auto"/>
        <w:left w:val="none" w:sz="0" w:space="0" w:color="auto"/>
        <w:bottom w:val="none" w:sz="0" w:space="0" w:color="auto"/>
        <w:right w:val="none" w:sz="0" w:space="0" w:color="auto"/>
      </w:divBdr>
    </w:div>
    <w:div w:id="1526628134">
      <w:bodyDiv w:val="1"/>
      <w:marLeft w:val="0"/>
      <w:marRight w:val="0"/>
      <w:marTop w:val="0"/>
      <w:marBottom w:val="0"/>
      <w:divBdr>
        <w:top w:val="none" w:sz="0" w:space="0" w:color="auto"/>
        <w:left w:val="none" w:sz="0" w:space="0" w:color="auto"/>
        <w:bottom w:val="none" w:sz="0" w:space="0" w:color="auto"/>
        <w:right w:val="none" w:sz="0" w:space="0" w:color="auto"/>
      </w:divBdr>
    </w:div>
    <w:div w:id="1529178169">
      <w:bodyDiv w:val="1"/>
      <w:marLeft w:val="0"/>
      <w:marRight w:val="0"/>
      <w:marTop w:val="0"/>
      <w:marBottom w:val="0"/>
      <w:divBdr>
        <w:top w:val="none" w:sz="0" w:space="0" w:color="auto"/>
        <w:left w:val="none" w:sz="0" w:space="0" w:color="auto"/>
        <w:bottom w:val="none" w:sz="0" w:space="0" w:color="auto"/>
        <w:right w:val="none" w:sz="0" w:space="0" w:color="auto"/>
      </w:divBdr>
    </w:div>
    <w:div w:id="1531183434">
      <w:bodyDiv w:val="1"/>
      <w:marLeft w:val="0"/>
      <w:marRight w:val="0"/>
      <w:marTop w:val="0"/>
      <w:marBottom w:val="0"/>
      <w:divBdr>
        <w:top w:val="none" w:sz="0" w:space="0" w:color="auto"/>
        <w:left w:val="none" w:sz="0" w:space="0" w:color="auto"/>
        <w:bottom w:val="none" w:sz="0" w:space="0" w:color="auto"/>
        <w:right w:val="none" w:sz="0" w:space="0" w:color="auto"/>
      </w:divBdr>
    </w:div>
    <w:div w:id="1547259227">
      <w:bodyDiv w:val="1"/>
      <w:marLeft w:val="0"/>
      <w:marRight w:val="0"/>
      <w:marTop w:val="0"/>
      <w:marBottom w:val="0"/>
      <w:divBdr>
        <w:top w:val="none" w:sz="0" w:space="0" w:color="auto"/>
        <w:left w:val="none" w:sz="0" w:space="0" w:color="auto"/>
        <w:bottom w:val="none" w:sz="0" w:space="0" w:color="auto"/>
        <w:right w:val="none" w:sz="0" w:space="0" w:color="auto"/>
      </w:divBdr>
    </w:div>
    <w:div w:id="1550192158">
      <w:bodyDiv w:val="1"/>
      <w:marLeft w:val="0"/>
      <w:marRight w:val="0"/>
      <w:marTop w:val="0"/>
      <w:marBottom w:val="0"/>
      <w:divBdr>
        <w:top w:val="none" w:sz="0" w:space="0" w:color="auto"/>
        <w:left w:val="none" w:sz="0" w:space="0" w:color="auto"/>
        <w:bottom w:val="none" w:sz="0" w:space="0" w:color="auto"/>
        <w:right w:val="none" w:sz="0" w:space="0" w:color="auto"/>
      </w:divBdr>
    </w:div>
    <w:div w:id="1550527755">
      <w:bodyDiv w:val="1"/>
      <w:marLeft w:val="0"/>
      <w:marRight w:val="0"/>
      <w:marTop w:val="0"/>
      <w:marBottom w:val="0"/>
      <w:divBdr>
        <w:top w:val="none" w:sz="0" w:space="0" w:color="auto"/>
        <w:left w:val="none" w:sz="0" w:space="0" w:color="auto"/>
        <w:bottom w:val="none" w:sz="0" w:space="0" w:color="auto"/>
        <w:right w:val="none" w:sz="0" w:space="0" w:color="auto"/>
      </w:divBdr>
    </w:div>
    <w:div w:id="1554853110">
      <w:bodyDiv w:val="1"/>
      <w:marLeft w:val="0"/>
      <w:marRight w:val="0"/>
      <w:marTop w:val="0"/>
      <w:marBottom w:val="0"/>
      <w:divBdr>
        <w:top w:val="none" w:sz="0" w:space="0" w:color="auto"/>
        <w:left w:val="none" w:sz="0" w:space="0" w:color="auto"/>
        <w:bottom w:val="none" w:sz="0" w:space="0" w:color="auto"/>
        <w:right w:val="none" w:sz="0" w:space="0" w:color="auto"/>
      </w:divBdr>
    </w:div>
    <w:div w:id="1560441344">
      <w:bodyDiv w:val="1"/>
      <w:marLeft w:val="0"/>
      <w:marRight w:val="0"/>
      <w:marTop w:val="0"/>
      <w:marBottom w:val="0"/>
      <w:divBdr>
        <w:top w:val="none" w:sz="0" w:space="0" w:color="auto"/>
        <w:left w:val="none" w:sz="0" w:space="0" w:color="auto"/>
        <w:bottom w:val="none" w:sz="0" w:space="0" w:color="auto"/>
        <w:right w:val="none" w:sz="0" w:space="0" w:color="auto"/>
      </w:divBdr>
    </w:div>
    <w:div w:id="1562717901">
      <w:bodyDiv w:val="1"/>
      <w:marLeft w:val="0"/>
      <w:marRight w:val="0"/>
      <w:marTop w:val="0"/>
      <w:marBottom w:val="0"/>
      <w:divBdr>
        <w:top w:val="none" w:sz="0" w:space="0" w:color="auto"/>
        <w:left w:val="none" w:sz="0" w:space="0" w:color="auto"/>
        <w:bottom w:val="none" w:sz="0" w:space="0" w:color="auto"/>
        <w:right w:val="none" w:sz="0" w:space="0" w:color="auto"/>
      </w:divBdr>
    </w:div>
    <w:div w:id="1563590273">
      <w:bodyDiv w:val="1"/>
      <w:marLeft w:val="0"/>
      <w:marRight w:val="0"/>
      <w:marTop w:val="0"/>
      <w:marBottom w:val="0"/>
      <w:divBdr>
        <w:top w:val="none" w:sz="0" w:space="0" w:color="auto"/>
        <w:left w:val="none" w:sz="0" w:space="0" w:color="auto"/>
        <w:bottom w:val="none" w:sz="0" w:space="0" w:color="auto"/>
        <w:right w:val="none" w:sz="0" w:space="0" w:color="auto"/>
      </w:divBdr>
    </w:div>
    <w:div w:id="1578904530">
      <w:bodyDiv w:val="1"/>
      <w:marLeft w:val="0"/>
      <w:marRight w:val="0"/>
      <w:marTop w:val="0"/>
      <w:marBottom w:val="0"/>
      <w:divBdr>
        <w:top w:val="none" w:sz="0" w:space="0" w:color="auto"/>
        <w:left w:val="none" w:sz="0" w:space="0" w:color="auto"/>
        <w:bottom w:val="none" w:sz="0" w:space="0" w:color="auto"/>
        <w:right w:val="none" w:sz="0" w:space="0" w:color="auto"/>
      </w:divBdr>
    </w:div>
    <w:div w:id="1578906644">
      <w:bodyDiv w:val="1"/>
      <w:marLeft w:val="0"/>
      <w:marRight w:val="0"/>
      <w:marTop w:val="0"/>
      <w:marBottom w:val="0"/>
      <w:divBdr>
        <w:top w:val="none" w:sz="0" w:space="0" w:color="auto"/>
        <w:left w:val="none" w:sz="0" w:space="0" w:color="auto"/>
        <w:bottom w:val="none" w:sz="0" w:space="0" w:color="auto"/>
        <w:right w:val="none" w:sz="0" w:space="0" w:color="auto"/>
      </w:divBdr>
    </w:div>
    <w:div w:id="1584148101">
      <w:bodyDiv w:val="1"/>
      <w:marLeft w:val="0"/>
      <w:marRight w:val="0"/>
      <w:marTop w:val="0"/>
      <w:marBottom w:val="0"/>
      <w:divBdr>
        <w:top w:val="none" w:sz="0" w:space="0" w:color="auto"/>
        <w:left w:val="none" w:sz="0" w:space="0" w:color="auto"/>
        <w:bottom w:val="none" w:sz="0" w:space="0" w:color="auto"/>
        <w:right w:val="none" w:sz="0" w:space="0" w:color="auto"/>
      </w:divBdr>
    </w:div>
    <w:div w:id="1585995943">
      <w:bodyDiv w:val="1"/>
      <w:marLeft w:val="0"/>
      <w:marRight w:val="0"/>
      <w:marTop w:val="0"/>
      <w:marBottom w:val="0"/>
      <w:divBdr>
        <w:top w:val="none" w:sz="0" w:space="0" w:color="auto"/>
        <w:left w:val="none" w:sz="0" w:space="0" w:color="auto"/>
        <w:bottom w:val="none" w:sz="0" w:space="0" w:color="auto"/>
        <w:right w:val="none" w:sz="0" w:space="0" w:color="auto"/>
      </w:divBdr>
    </w:div>
    <w:div w:id="1592853925">
      <w:bodyDiv w:val="1"/>
      <w:marLeft w:val="0"/>
      <w:marRight w:val="0"/>
      <w:marTop w:val="0"/>
      <w:marBottom w:val="0"/>
      <w:divBdr>
        <w:top w:val="none" w:sz="0" w:space="0" w:color="auto"/>
        <w:left w:val="none" w:sz="0" w:space="0" w:color="auto"/>
        <w:bottom w:val="none" w:sz="0" w:space="0" w:color="auto"/>
        <w:right w:val="none" w:sz="0" w:space="0" w:color="auto"/>
      </w:divBdr>
    </w:div>
    <w:div w:id="1596594158">
      <w:bodyDiv w:val="1"/>
      <w:marLeft w:val="0"/>
      <w:marRight w:val="0"/>
      <w:marTop w:val="0"/>
      <w:marBottom w:val="0"/>
      <w:divBdr>
        <w:top w:val="none" w:sz="0" w:space="0" w:color="auto"/>
        <w:left w:val="none" w:sz="0" w:space="0" w:color="auto"/>
        <w:bottom w:val="none" w:sz="0" w:space="0" w:color="auto"/>
        <w:right w:val="none" w:sz="0" w:space="0" w:color="auto"/>
      </w:divBdr>
    </w:div>
    <w:div w:id="1609433784">
      <w:bodyDiv w:val="1"/>
      <w:marLeft w:val="0"/>
      <w:marRight w:val="0"/>
      <w:marTop w:val="0"/>
      <w:marBottom w:val="0"/>
      <w:divBdr>
        <w:top w:val="none" w:sz="0" w:space="0" w:color="auto"/>
        <w:left w:val="none" w:sz="0" w:space="0" w:color="auto"/>
        <w:bottom w:val="none" w:sz="0" w:space="0" w:color="auto"/>
        <w:right w:val="none" w:sz="0" w:space="0" w:color="auto"/>
      </w:divBdr>
    </w:div>
    <w:div w:id="1613856270">
      <w:bodyDiv w:val="1"/>
      <w:marLeft w:val="0"/>
      <w:marRight w:val="0"/>
      <w:marTop w:val="0"/>
      <w:marBottom w:val="0"/>
      <w:divBdr>
        <w:top w:val="none" w:sz="0" w:space="0" w:color="auto"/>
        <w:left w:val="none" w:sz="0" w:space="0" w:color="auto"/>
        <w:bottom w:val="none" w:sz="0" w:space="0" w:color="auto"/>
        <w:right w:val="none" w:sz="0" w:space="0" w:color="auto"/>
      </w:divBdr>
    </w:div>
    <w:div w:id="1615408586">
      <w:bodyDiv w:val="1"/>
      <w:marLeft w:val="0"/>
      <w:marRight w:val="0"/>
      <w:marTop w:val="0"/>
      <w:marBottom w:val="0"/>
      <w:divBdr>
        <w:top w:val="none" w:sz="0" w:space="0" w:color="auto"/>
        <w:left w:val="none" w:sz="0" w:space="0" w:color="auto"/>
        <w:bottom w:val="none" w:sz="0" w:space="0" w:color="auto"/>
        <w:right w:val="none" w:sz="0" w:space="0" w:color="auto"/>
      </w:divBdr>
    </w:div>
    <w:div w:id="1624310229">
      <w:bodyDiv w:val="1"/>
      <w:marLeft w:val="0"/>
      <w:marRight w:val="0"/>
      <w:marTop w:val="0"/>
      <w:marBottom w:val="0"/>
      <w:divBdr>
        <w:top w:val="none" w:sz="0" w:space="0" w:color="auto"/>
        <w:left w:val="none" w:sz="0" w:space="0" w:color="auto"/>
        <w:bottom w:val="none" w:sz="0" w:space="0" w:color="auto"/>
        <w:right w:val="none" w:sz="0" w:space="0" w:color="auto"/>
      </w:divBdr>
    </w:div>
    <w:div w:id="1626084381">
      <w:bodyDiv w:val="1"/>
      <w:marLeft w:val="0"/>
      <w:marRight w:val="0"/>
      <w:marTop w:val="0"/>
      <w:marBottom w:val="0"/>
      <w:divBdr>
        <w:top w:val="none" w:sz="0" w:space="0" w:color="auto"/>
        <w:left w:val="none" w:sz="0" w:space="0" w:color="auto"/>
        <w:bottom w:val="none" w:sz="0" w:space="0" w:color="auto"/>
        <w:right w:val="none" w:sz="0" w:space="0" w:color="auto"/>
      </w:divBdr>
    </w:div>
    <w:div w:id="1626544620">
      <w:bodyDiv w:val="1"/>
      <w:marLeft w:val="0"/>
      <w:marRight w:val="0"/>
      <w:marTop w:val="0"/>
      <w:marBottom w:val="0"/>
      <w:divBdr>
        <w:top w:val="none" w:sz="0" w:space="0" w:color="auto"/>
        <w:left w:val="none" w:sz="0" w:space="0" w:color="auto"/>
        <w:bottom w:val="none" w:sz="0" w:space="0" w:color="auto"/>
        <w:right w:val="none" w:sz="0" w:space="0" w:color="auto"/>
      </w:divBdr>
    </w:div>
    <w:div w:id="1633747636">
      <w:bodyDiv w:val="1"/>
      <w:marLeft w:val="0"/>
      <w:marRight w:val="0"/>
      <w:marTop w:val="0"/>
      <w:marBottom w:val="0"/>
      <w:divBdr>
        <w:top w:val="none" w:sz="0" w:space="0" w:color="auto"/>
        <w:left w:val="none" w:sz="0" w:space="0" w:color="auto"/>
        <w:bottom w:val="none" w:sz="0" w:space="0" w:color="auto"/>
        <w:right w:val="none" w:sz="0" w:space="0" w:color="auto"/>
      </w:divBdr>
    </w:div>
    <w:div w:id="1638608750">
      <w:bodyDiv w:val="1"/>
      <w:marLeft w:val="0"/>
      <w:marRight w:val="0"/>
      <w:marTop w:val="0"/>
      <w:marBottom w:val="0"/>
      <w:divBdr>
        <w:top w:val="none" w:sz="0" w:space="0" w:color="auto"/>
        <w:left w:val="none" w:sz="0" w:space="0" w:color="auto"/>
        <w:bottom w:val="none" w:sz="0" w:space="0" w:color="auto"/>
        <w:right w:val="none" w:sz="0" w:space="0" w:color="auto"/>
      </w:divBdr>
    </w:div>
    <w:div w:id="1645350051">
      <w:bodyDiv w:val="1"/>
      <w:marLeft w:val="0"/>
      <w:marRight w:val="0"/>
      <w:marTop w:val="0"/>
      <w:marBottom w:val="0"/>
      <w:divBdr>
        <w:top w:val="none" w:sz="0" w:space="0" w:color="auto"/>
        <w:left w:val="none" w:sz="0" w:space="0" w:color="auto"/>
        <w:bottom w:val="none" w:sz="0" w:space="0" w:color="auto"/>
        <w:right w:val="none" w:sz="0" w:space="0" w:color="auto"/>
      </w:divBdr>
    </w:div>
    <w:div w:id="1647735022">
      <w:bodyDiv w:val="1"/>
      <w:marLeft w:val="0"/>
      <w:marRight w:val="0"/>
      <w:marTop w:val="0"/>
      <w:marBottom w:val="0"/>
      <w:divBdr>
        <w:top w:val="none" w:sz="0" w:space="0" w:color="auto"/>
        <w:left w:val="none" w:sz="0" w:space="0" w:color="auto"/>
        <w:bottom w:val="none" w:sz="0" w:space="0" w:color="auto"/>
        <w:right w:val="none" w:sz="0" w:space="0" w:color="auto"/>
      </w:divBdr>
    </w:div>
    <w:div w:id="1651404811">
      <w:bodyDiv w:val="1"/>
      <w:marLeft w:val="0"/>
      <w:marRight w:val="0"/>
      <w:marTop w:val="0"/>
      <w:marBottom w:val="0"/>
      <w:divBdr>
        <w:top w:val="none" w:sz="0" w:space="0" w:color="auto"/>
        <w:left w:val="none" w:sz="0" w:space="0" w:color="auto"/>
        <w:bottom w:val="none" w:sz="0" w:space="0" w:color="auto"/>
        <w:right w:val="none" w:sz="0" w:space="0" w:color="auto"/>
      </w:divBdr>
    </w:div>
    <w:div w:id="1662153337">
      <w:bodyDiv w:val="1"/>
      <w:marLeft w:val="0"/>
      <w:marRight w:val="0"/>
      <w:marTop w:val="0"/>
      <w:marBottom w:val="0"/>
      <w:divBdr>
        <w:top w:val="none" w:sz="0" w:space="0" w:color="auto"/>
        <w:left w:val="none" w:sz="0" w:space="0" w:color="auto"/>
        <w:bottom w:val="none" w:sz="0" w:space="0" w:color="auto"/>
        <w:right w:val="none" w:sz="0" w:space="0" w:color="auto"/>
      </w:divBdr>
    </w:div>
    <w:div w:id="1662585071">
      <w:bodyDiv w:val="1"/>
      <w:marLeft w:val="0"/>
      <w:marRight w:val="0"/>
      <w:marTop w:val="0"/>
      <w:marBottom w:val="0"/>
      <w:divBdr>
        <w:top w:val="none" w:sz="0" w:space="0" w:color="auto"/>
        <w:left w:val="none" w:sz="0" w:space="0" w:color="auto"/>
        <w:bottom w:val="none" w:sz="0" w:space="0" w:color="auto"/>
        <w:right w:val="none" w:sz="0" w:space="0" w:color="auto"/>
      </w:divBdr>
    </w:div>
    <w:div w:id="1663391884">
      <w:bodyDiv w:val="1"/>
      <w:marLeft w:val="0"/>
      <w:marRight w:val="0"/>
      <w:marTop w:val="0"/>
      <w:marBottom w:val="0"/>
      <w:divBdr>
        <w:top w:val="none" w:sz="0" w:space="0" w:color="auto"/>
        <w:left w:val="none" w:sz="0" w:space="0" w:color="auto"/>
        <w:bottom w:val="none" w:sz="0" w:space="0" w:color="auto"/>
        <w:right w:val="none" w:sz="0" w:space="0" w:color="auto"/>
      </w:divBdr>
    </w:div>
    <w:div w:id="1670252012">
      <w:bodyDiv w:val="1"/>
      <w:marLeft w:val="0"/>
      <w:marRight w:val="0"/>
      <w:marTop w:val="0"/>
      <w:marBottom w:val="0"/>
      <w:divBdr>
        <w:top w:val="none" w:sz="0" w:space="0" w:color="auto"/>
        <w:left w:val="none" w:sz="0" w:space="0" w:color="auto"/>
        <w:bottom w:val="none" w:sz="0" w:space="0" w:color="auto"/>
        <w:right w:val="none" w:sz="0" w:space="0" w:color="auto"/>
      </w:divBdr>
    </w:div>
    <w:div w:id="1672565075">
      <w:bodyDiv w:val="1"/>
      <w:marLeft w:val="0"/>
      <w:marRight w:val="0"/>
      <w:marTop w:val="0"/>
      <w:marBottom w:val="0"/>
      <w:divBdr>
        <w:top w:val="none" w:sz="0" w:space="0" w:color="auto"/>
        <w:left w:val="none" w:sz="0" w:space="0" w:color="auto"/>
        <w:bottom w:val="none" w:sz="0" w:space="0" w:color="auto"/>
        <w:right w:val="none" w:sz="0" w:space="0" w:color="auto"/>
      </w:divBdr>
    </w:div>
    <w:div w:id="1676574123">
      <w:bodyDiv w:val="1"/>
      <w:marLeft w:val="0"/>
      <w:marRight w:val="0"/>
      <w:marTop w:val="0"/>
      <w:marBottom w:val="0"/>
      <w:divBdr>
        <w:top w:val="none" w:sz="0" w:space="0" w:color="auto"/>
        <w:left w:val="none" w:sz="0" w:space="0" w:color="auto"/>
        <w:bottom w:val="none" w:sz="0" w:space="0" w:color="auto"/>
        <w:right w:val="none" w:sz="0" w:space="0" w:color="auto"/>
      </w:divBdr>
    </w:div>
    <w:div w:id="1676952008">
      <w:bodyDiv w:val="1"/>
      <w:marLeft w:val="0"/>
      <w:marRight w:val="0"/>
      <w:marTop w:val="0"/>
      <w:marBottom w:val="0"/>
      <w:divBdr>
        <w:top w:val="none" w:sz="0" w:space="0" w:color="auto"/>
        <w:left w:val="none" w:sz="0" w:space="0" w:color="auto"/>
        <w:bottom w:val="none" w:sz="0" w:space="0" w:color="auto"/>
        <w:right w:val="none" w:sz="0" w:space="0" w:color="auto"/>
      </w:divBdr>
    </w:div>
    <w:div w:id="1678268678">
      <w:bodyDiv w:val="1"/>
      <w:marLeft w:val="0"/>
      <w:marRight w:val="0"/>
      <w:marTop w:val="0"/>
      <w:marBottom w:val="0"/>
      <w:divBdr>
        <w:top w:val="none" w:sz="0" w:space="0" w:color="auto"/>
        <w:left w:val="none" w:sz="0" w:space="0" w:color="auto"/>
        <w:bottom w:val="none" w:sz="0" w:space="0" w:color="auto"/>
        <w:right w:val="none" w:sz="0" w:space="0" w:color="auto"/>
      </w:divBdr>
    </w:div>
    <w:div w:id="1678576381">
      <w:bodyDiv w:val="1"/>
      <w:marLeft w:val="0"/>
      <w:marRight w:val="0"/>
      <w:marTop w:val="0"/>
      <w:marBottom w:val="0"/>
      <w:divBdr>
        <w:top w:val="none" w:sz="0" w:space="0" w:color="auto"/>
        <w:left w:val="none" w:sz="0" w:space="0" w:color="auto"/>
        <w:bottom w:val="none" w:sz="0" w:space="0" w:color="auto"/>
        <w:right w:val="none" w:sz="0" w:space="0" w:color="auto"/>
      </w:divBdr>
    </w:div>
    <w:div w:id="1686057170">
      <w:bodyDiv w:val="1"/>
      <w:marLeft w:val="0"/>
      <w:marRight w:val="0"/>
      <w:marTop w:val="0"/>
      <w:marBottom w:val="0"/>
      <w:divBdr>
        <w:top w:val="none" w:sz="0" w:space="0" w:color="auto"/>
        <w:left w:val="none" w:sz="0" w:space="0" w:color="auto"/>
        <w:bottom w:val="none" w:sz="0" w:space="0" w:color="auto"/>
        <w:right w:val="none" w:sz="0" w:space="0" w:color="auto"/>
      </w:divBdr>
    </w:div>
    <w:div w:id="1687292508">
      <w:bodyDiv w:val="1"/>
      <w:marLeft w:val="0"/>
      <w:marRight w:val="0"/>
      <w:marTop w:val="0"/>
      <w:marBottom w:val="0"/>
      <w:divBdr>
        <w:top w:val="none" w:sz="0" w:space="0" w:color="auto"/>
        <w:left w:val="none" w:sz="0" w:space="0" w:color="auto"/>
        <w:bottom w:val="none" w:sz="0" w:space="0" w:color="auto"/>
        <w:right w:val="none" w:sz="0" w:space="0" w:color="auto"/>
      </w:divBdr>
    </w:div>
    <w:div w:id="1692412655">
      <w:bodyDiv w:val="1"/>
      <w:marLeft w:val="0"/>
      <w:marRight w:val="0"/>
      <w:marTop w:val="0"/>
      <w:marBottom w:val="0"/>
      <w:divBdr>
        <w:top w:val="none" w:sz="0" w:space="0" w:color="auto"/>
        <w:left w:val="none" w:sz="0" w:space="0" w:color="auto"/>
        <w:bottom w:val="none" w:sz="0" w:space="0" w:color="auto"/>
        <w:right w:val="none" w:sz="0" w:space="0" w:color="auto"/>
      </w:divBdr>
    </w:div>
    <w:div w:id="1711101790">
      <w:bodyDiv w:val="1"/>
      <w:marLeft w:val="0"/>
      <w:marRight w:val="0"/>
      <w:marTop w:val="0"/>
      <w:marBottom w:val="0"/>
      <w:divBdr>
        <w:top w:val="none" w:sz="0" w:space="0" w:color="auto"/>
        <w:left w:val="none" w:sz="0" w:space="0" w:color="auto"/>
        <w:bottom w:val="none" w:sz="0" w:space="0" w:color="auto"/>
        <w:right w:val="none" w:sz="0" w:space="0" w:color="auto"/>
      </w:divBdr>
    </w:div>
    <w:div w:id="1717856472">
      <w:bodyDiv w:val="1"/>
      <w:marLeft w:val="0"/>
      <w:marRight w:val="0"/>
      <w:marTop w:val="0"/>
      <w:marBottom w:val="0"/>
      <w:divBdr>
        <w:top w:val="none" w:sz="0" w:space="0" w:color="auto"/>
        <w:left w:val="none" w:sz="0" w:space="0" w:color="auto"/>
        <w:bottom w:val="none" w:sz="0" w:space="0" w:color="auto"/>
        <w:right w:val="none" w:sz="0" w:space="0" w:color="auto"/>
      </w:divBdr>
    </w:div>
    <w:div w:id="1721591464">
      <w:bodyDiv w:val="1"/>
      <w:marLeft w:val="0"/>
      <w:marRight w:val="0"/>
      <w:marTop w:val="0"/>
      <w:marBottom w:val="0"/>
      <w:divBdr>
        <w:top w:val="none" w:sz="0" w:space="0" w:color="auto"/>
        <w:left w:val="none" w:sz="0" w:space="0" w:color="auto"/>
        <w:bottom w:val="none" w:sz="0" w:space="0" w:color="auto"/>
        <w:right w:val="none" w:sz="0" w:space="0" w:color="auto"/>
      </w:divBdr>
    </w:div>
    <w:div w:id="1727995387">
      <w:bodyDiv w:val="1"/>
      <w:marLeft w:val="0"/>
      <w:marRight w:val="0"/>
      <w:marTop w:val="0"/>
      <w:marBottom w:val="0"/>
      <w:divBdr>
        <w:top w:val="none" w:sz="0" w:space="0" w:color="auto"/>
        <w:left w:val="none" w:sz="0" w:space="0" w:color="auto"/>
        <w:bottom w:val="none" w:sz="0" w:space="0" w:color="auto"/>
        <w:right w:val="none" w:sz="0" w:space="0" w:color="auto"/>
      </w:divBdr>
    </w:div>
    <w:div w:id="1732313811">
      <w:bodyDiv w:val="1"/>
      <w:marLeft w:val="0"/>
      <w:marRight w:val="0"/>
      <w:marTop w:val="0"/>
      <w:marBottom w:val="0"/>
      <w:divBdr>
        <w:top w:val="none" w:sz="0" w:space="0" w:color="auto"/>
        <w:left w:val="none" w:sz="0" w:space="0" w:color="auto"/>
        <w:bottom w:val="none" w:sz="0" w:space="0" w:color="auto"/>
        <w:right w:val="none" w:sz="0" w:space="0" w:color="auto"/>
      </w:divBdr>
    </w:div>
    <w:div w:id="1735542049">
      <w:bodyDiv w:val="1"/>
      <w:marLeft w:val="0"/>
      <w:marRight w:val="0"/>
      <w:marTop w:val="0"/>
      <w:marBottom w:val="0"/>
      <w:divBdr>
        <w:top w:val="none" w:sz="0" w:space="0" w:color="auto"/>
        <w:left w:val="none" w:sz="0" w:space="0" w:color="auto"/>
        <w:bottom w:val="none" w:sz="0" w:space="0" w:color="auto"/>
        <w:right w:val="none" w:sz="0" w:space="0" w:color="auto"/>
      </w:divBdr>
    </w:div>
    <w:div w:id="1740638112">
      <w:bodyDiv w:val="1"/>
      <w:marLeft w:val="0"/>
      <w:marRight w:val="0"/>
      <w:marTop w:val="0"/>
      <w:marBottom w:val="0"/>
      <w:divBdr>
        <w:top w:val="none" w:sz="0" w:space="0" w:color="auto"/>
        <w:left w:val="none" w:sz="0" w:space="0" w:color="auto"/>
        <w:bottom w:val="none" w:sz="0" w:space="0" w:color="auto"/>
        <w:right w:val="none" w:sz="0" w:space="0" w:color="auto"/>
      </w:divBdr>
    </w:div>
    <w:div w:id="1745449737">
      <w:bodyDiv w:val="1"/>
      <w:marLeft w:val="0"/>
      <w:marRight w:val="0"/>
      <w:marTop w:val="0"/>
      <w:marBottom w:val="0"/>
      <w:divBdr>
        <w:top w:val="none" w:sz="0" w:space="0" w:color="auto"/>
        <w:left w:val="none" w:sz="0" w:space="0" w:color="auto"/>
        <w:bottom w:val="none" w:sz="0" w:space="0" w:color="auto"/>
        <w:right w:val="none" w:sz="0" w:space="0" w:color="auto"/>
      </w:divBdr>
    </w:div>
    <w:div w:id="1745642724">
      <w:bodyDiv w:val="1"/>
      <w:marLeft w:val="0"/>
      <w:marRight w:val="0"/>
      <w:marTop w:val="0"/>
      <w:marBottom w:val="0"/>
      <w:divBdr>
        <w:top w:val="none" w:sz="0" w:space="0" w:color="auto"/>
        <w:left w:val="none" w:sz="0" w:space="0" w:color="auto"/>
        <w:bottom w:val="none" w:sz="0" w:space="0" w:color="auto"/>
        <w:right w:val="none" w:sz="0" w:space="0" w:color="auto"/>
      </w:divBdr>
    </w:div>
    <w:div w:id="1746875531">
      <w:bodyDiv w:val="1"/>
      <w:marLeft w:val="0"/>
      <w:marRight w:val="0"/>
      <w:marTop w:val="0"/>
      <w:marBottom w:val="0"/>
      <w:divBdr>
        <w:top w:val="none" w:sz="0" w:space="0" w:color="auto"/>
        <w:left w:val="none" w:sz="0" w:space="0" w:color="auto"/>
        <w:bottom w:val="none" w:sz="0" w:space="0" w:color="auto"/>
        <w:right w:val="none" w:sz="0" w:space="0" w:color="auto"/>
      </w:divBdr>
    </w:div>
    <w:div w:id="1752122518">
      <w:bodyDiv w:val="1"/>
      <w:marLeft w:val="0"/>
      <w:marRight w:val="0"/>
      <w:marTop w:val="0"/>
      <w:marBottom w:val="0"/>
      <w:divBdr>
        <w:top w:val="none" w:sz="0" w:space="0" w:color="auto"/>
        <w:left w:val="none" w:sz="0" w:space="0" w:color="auto"/>
        <w:bottom w:val="none" w:sz="0" w:space="0" w:color="auto"/>
        <w:right w:val="none" w:sz="0" w:space="0" w:color="auto"/>
      </w:divBdr>
    </w:div>
    <w:div w:id="1755201783">
      <w:bodyDiv w:val="1"/>
      <w:marLeft w:val="0"/>
      <w:marRight w:val="0"/>
      <w:marTop w:val="0"/>
      <w:marBottom w:val="0"/>
      <w:divBdr>
        <w:top w:val="none" w:sz="0" w:space="0" w:color="auto"/>
        <w:left w:val="none" w:sz="0" w:space="0" w:color="auto"/>
        <w:bottom w:val="none" w:sz="0" w:space="0" w:color="auto"/>
        <w:right w:val="none" w:sz="0" w:space="0" w:color="auto"/>
      </w:divBdr>
    </w:div>
    <w:div w:id="1759980878">
      <w:bodyDiv w:val="1"/>
      <w:marLeft w:val="0"/>
      <w:marRight w:val="0"/>
      <w:marTop w:val="0"/>
      <w:marBottom w:val="0"/>
      <w:divBdr>
        <w:top w:val="none" w:sz="0" w:space="0" w:color="auto"/>
        <w:left w:val="none" w:sz="0" w:space="0" w:color="auto"/>
        <w:bottom w:val="none" w:sz="0" w:space="0" w:color="auto"/>
        <w:right w:val="none" w:sz="0" w:space="0" w:color="auto"/>
      </w:divBdr>
    </w:div>
    <w:div w:id="1762681272">
      <w:bodyDiv w:val="1"/>
      <w:marLeft w:val="0"/>
      <w:marRight w:val="0"/>
      <w:marTop w:val="0"/>
      <w:marBottom w:val="0"/>
      <w:divBdr>
        <w:top w:val="none" w:sz="0" w:space="0" w:color="auto"/>
        <w:left w:val="none" w:sz="0" w:space="0" w:color="auto"/>
        <w:bottom w:val="none" w:sz="0" w:space="0" w:color="auto"/>
        <w:right w:val="none" w:sz="0" w:space="0" w:color="auto"/>
      </w:divBdr>
    </w:div>
    <w:div w:id="1765877719">
      <w:bodyDiv w:val="1"/>
      <w:marLeft w:val="0"/>
      <w:marRight w:val="0"/>
      <w:marTop w:val="0"/>
      <w:marBottom w:val="0"/>
      <w:divBdr>
        <w:top w:val="none" w:sz="0" w:space="0" w:color="auto"/>
        <w:left w:val="none" w:sz="0" w:space="0" w:color="auto"/>
        <w:bottom w:val="none" w:sz="0" w:space="0" w:color="auto"/>
        <w:right w:val="none" w:sz="0" w:space="0" w:color="auto"/>
      </w:divBdr>
    </w:div>
    <w:div w:id="1766224628">
      <w:bodyDiv w:val="1"/>
      <w:marLeft w:val="0"/>
      <w:marRight w:val="0"/>
      <w:marTop w:val="0"/>
      <w:marBottom w:val="0"/>
      <w:divBdr>
        <w:top w:val="none" w:sz="0" w:space="0" w:color="auto"/>
        <w:left w:val="none" w:sz="0" w:space="0" w:color="auto"/>
        <w:bottom w:val="none" w:sz="0" w:space="0" w:color="auto"/>
        <w:right w:val="none" w:sz="0" w:space="0" w:color="auto"/>
      </w:divBdr>
    </w:div>
    <w:div w:id="1773627416">
      <w:bodyDiv w:val="1"/>
      <w:marLeft w:val="0"/>
      <w:marRight w:val="0"/>
      <w:marTop w:val="0"/>
      <w:marBottom w:val="0"/>
      <w:divBdr>
        <w:top w:val="none" w:sz="0" w:space="0" w:color="auto"/>
        <w:left w:val="none" w:sz="0" w:space="0" w:color="auto"/>
        <w:bottom w:val="none" w:sz="0" w:space="0" w:color="auto"/>
        <w:right w:val="none" w:sz="0" w:space="0" w:color="auto"/>
      </w:divBdr>
    </w:div>
    <w:div w:id="1777403402">
      <w:bodyDiv w:val="1"/>
      <w:marLeft w:val="0"/>
      <w:marRight w:val="0"/>
      <w:marTop w:val="0"/>
      <w:marBottom w:val="0"/>
      <w:divBdr>
        <w:top w:val="none" w:sz="0" w:space="0" w:color="auto"/>
        <w:left w:val="none" w:sz="0" w:space="0" w:color="auto"/>
        <w:bottom w:val="none" w:sz="0" w:space="0" w:color="auto"/>
        <w:right w:val="none" w:sz="0" w:space="0" w:color="auto"/>
      </w:divBdr>
    </w:div>
    <w:div w:id="1778482669">
      <w:bodyDiv w:val="1"/>
      <w:marLeft w:val="0"/>
      <w:marRight w:val="0"/>
      <w:marTop w:val="0"/>
      <w:marBottom w:val="0"/>
      <w:divBdr>
        <w:top w:val="none" w:sz="0" w:space="0" w:color="auto"/>
        <w:left w:val="none" w:sz="0" w:space="0" w:color="auto"/>
        <w:bottom w:val="none" w:sz="0" w:space="0" w:color="auto"/>
        <w:right w:val="none" w:sz="0" w:space="0" w:color="auto"/>
      </w:divBdr>
    </w:div>
    <w:div w:id="1778870065">
      <w:bodyDiv w:val="1"/>
      <w:marLeft w:val="0"/>
      <w:marRight w:val="0"/>
      <w:marTop w:val="0"/>
      <w:marBottom w:val="0"/>
      <w:divBdr>
        <w:top w:val="none" w:sz="0" w:space="0" w:color="auto"/>
        <w:left w:val="none" w:sz="0" w:space="0" w:color="auto"/>
        <w:bottom w:val="none" w:sz="0" w:space="0" w:color="auto"/>
        <w:right w:val="none" w:sz="0" w:space="0" w:color="auto"/>
      </w:divBdr>
    </w:div>
    <w:div w:id="1779178461">
      <w:bodyDiv w:val="1"/>
      <w:marLeft w:val="0"/>
      <w:marRight w:val="0"/>
      <w:marTop w:val="0"/>
      <w:marBottom w:val="0"/>
      <w:divBdr>
        <w:top w:val="none" w:sz="0" w:space="0" w:color="auto"/>
        <w:left w:val="none" w:sz="0" w:space="0" w:color="auto"/>
        <w:bottom w:val="none" w:sz="0" w:space="0" w:color="auto"/>
        <w:right w:val="none" w:sz="0" w:space="0" w:color="auto"/>
      </w:divBdr>
    </w:div>
    <w:div w:id="1784301905">
      <w:bodyDiv w:val="1"/>
      <w:marLeft w:val="0"/>
      <w:marRight w:val="0"/>
      <w:marTop w:val="0"/>
      <w:marBottom w:val="0"/>
      <w:divBdr>
        <w:top w:val="none" w:sz="0" w:space="0" w:color="auto"/>
        <w:left w:val="none" w:sz="0" w:space="0" w:color="auto"/>
        <w:bottom w:val="none" w:sz="0" w:space="0" w:color="auto"/>
        <w:right w:val="none" w:sz="0" w:space="0" w:color="auto"/>
      </w:divBdr>
    </w:div>
    <w:div w:id="1789616842">
      <w:bodyDiv w:val="1"/>
      <w:marLeft w:val="0"/>
      <w:marRight w:val="0"/>
      <w:marTop w:val="0"/>
      <w:marBottom w:val="0"/>
      <w:divBdr>
        <w:top w:val="none" w:sz="0" w:space="0" w:color="auto"/>
        <w:left w:val="none" w:sz="0" w:space="0" w:color="auto"/>
        <w:bottom w:val="none" w:sz="0" w:space="0" w:color="auto"/>
        <w:right w:val="none" w:sz="0" w:space="0" w:color="auto"/>
      </w:divBdr>
    </w:div>
    <w:div w:id="1790004431">
      <w:bodyDiv w:val="1"/>
      <w:marLeft w:val="0"/>
      <w:marRight w:val="0"/>
      <w:marTop w:val="0"/>
      <w:marBottom w:val="0"/>
      <w:divBdr>
        <w:top w:val="none" w:sz="0" w:space="0" w:color="auto"/>
        <w:left w:val="none" w:sz="0" w:space="0" w:color="auto"/>
        <w:bottom w:val="none" w:sz="0" w:space="0" w:color="auto"/>
        <w:right w:val="none" w:sz="0" w:space="0" w:color="auto"/>
      </w:divBdr>
    </w:div>
    <w:div w:id="1812359971">
      <w:bodyDiv w:val="1"/>
      <w:marLeft w:val="0"/>
      <w:marRight w:val="0"/>
      <w:marTop w:val="0"/>
      <w:marBottom w:val="0"/>
      <w:divBdr>
        <w:top w:val="none" w:sz="0" w:space="0" w:color="auto"/>
        <w:left w:val="none" w:sz="0" w:space="0" w:color="auto"/>
        <w:bottom w:val="none" w:sz="0" w:space="0" w:color="auto"/>
        <w:right w:val="none" w:sz="0" w:space="0" w:color="auto"/>
      </w:divBdr>
    </w:div>
    <w:div w:id="1814445618">
      <w:bodyDiv w:val="1"/>
      <w:marLeft w:val="0"/>
      <w:marRight w:val="0"/>
      <w:marTop w:val="0"/>
      <w:marBottom w:val="0"/>
      <w:divBdr>
        <w:top w:val="none" w:sz="0" w:space="0" w:color="auto"/>
        <w:left w:val="none" w:sz="0" w:space="0" w:color="auto"/>
        <w:bottom w:val="none" w:sz="0" w:space="0" w:color="auto"/>
        <w:right w:val="none" w:sz="0" w:space="0" w:color="auto"/>
      </w:divBdr>
    </w:div>
    <w:div w:id="1818692871">
      <w:bodyDiv w:val="1"/>
      <w:marLeft w:val="0"/>
      <w:marRight w:val="0"/>
      <w:marTop w:val="0"/>
      <w:marBottom w:val="0"/>
      <w:divBdr>
        <w:top w:val="none" w:sz="0" w:space="0" w:color="auto"/>
        <w:left w:val="none" w:sz="0" w:space="0" w:color="auto"/>
        <w:bottom w:val="none" w:sz="0" w:space="0" w:color="auto"/>
        <w:right w:val="none" w:sz="0" w:space="0" w:color="auto"/>
      </w:divBdr>
    </w:div>
    <w:div w:id="1821073047">
      <w:bodyDiv w:val="1"/>
      <w:marLeft w:val="0"/>
      <w:marRight w:val="0"/>
      <w:marTop w:val="0"/>
      <w:marBottom w:val="0"/>
      <w:divBdr>
        <w:top w:val="none" w:sz="0" w:space="0" w:color="auto"/>
        <w:left w:val="none" w:sz="0" w:space="0" w:color="auto"/>
        <w:bottom w:val="none" w:sz="0" w:space="0" w:color="auto"/>
        <w:right w:val="none" w:sz="0" w:space="0" w:color="auto"/>
      </w:divBdr>
    </w:div>
    <w:div w:id="1824009522">
      <w:bodyDiv w:val="1"/>
      <w:marLeft w:val="0"/>
      <w:marRight w:val="0"/>
      <w:marTop w:val="0"/>
      <w:marBottom w:val="0"/>
      <w:divBdr>
        <w:top w:val="none" w:sz="0" w:space="0" w:color="auto"/>
        <w:left w:val="none" w:sz="0" w:space="0" w:color="auto"/>
        <w:bottom w:val="none" w:sz="0" w:space="0" w:color="auto"/>
        <w:right w:val="none" w:sz="0" w:space="0" w:color="auto"/>
      </w:divBdr>
    </w:div>
    <w:div w:id="1824082120">
      <w:bodyDiv w:val="1"/>
      <w:marLeft w:val="0"/>
      <w:marRight w:val="0"/>
      <w:marTop w:val="0"/>
      <w:marBottom w:val="0"/>
      <w:divBdr>
        <w:top w:val="none" w:sz="0" w:space="0" w:color="auto"/>
        <w:left w:val="none" w:sz="0" w:space="0" w:color="auto"/>
        <w:bottom w:val="none" w:sz="0" w:space="0" w:color="auto"/>
        <w:right w:val="none" w:sz="0" w:space="0" w:color="auto"/>
      </w:divBdr>
    </w:div>
    <w:div w:id="1832286115">
      <w:bodyDiv w:val="1"/>
      <w:marLeft w:val="0"/>
      <w:marRight w:val="0"/>
      <w:marTop w:val="0"/>
      <w:marBottom w:val="0"/>
      <w:divBdr>
        <w:top w:val="none" w:sz="0" w:space="0" w:color="auto"/>
        <w:left w:val="none" w:sz="0" w:space="0" w:color="auto"/>
        <w:bottom w:val="none" w:sz="0" w:space="0" w:color="auto"/>
        <w:right w:val="none" w:sz="0" w:space="0" w:color="auto"/>
      </w:divBdr>
    </w:div>
    <w:div w:id="1838383048">
      <w:bodyDiv w:val="1"/>
      <w:marLeft w:val="0"/>
      <w:marRight w:val="0"/>
      <w:marTop w:val="0"/>
      <w:marBottom w:val="0"/>
      <w:divBdr>
        <w:top w:val="none" w:sz="0" w:space="0" w:color="auto"/>
        <w:left w:val="none" w:sz="0" w:space="0" w:color="auto"/>
        <w:bottom w:val="none" w:sz="0" w:space="0" w:color="auto"/>
        <w:right w:val="none" w:sz="0" w:space="0" w:color="auto"/>
      </w:divBdr>
    </w:div>
    <w:div w:id="1842157174">
      <w:bodyDiv w:val="1"/>
      <w:marLeft w:val="0"/>
      <w:marRight w:val="0"/>
      <w:marTop w:val="0"/>
      <w:marBottom w:val="0"/>
      <w:divBdr>
        <w:top w:val="none" w:sz="0" w:space="0" w:color="auto"/>
        <w:left w:val="none" w:sz="0" w:space="0" w:color="auto"/>
        <w:bottom w:val="none" w:sz="0" w:space="0" w:color="auto"/>
        <w:right w:val="none" w:sz="0" w:space="0" w:color="auto"/>
      </w:divBdr>
    </w:div>
    <w:div w:id="1847210647">
      <w:bodyDiv w:val="1"/>
      <w:marLeft w:val="0"/>
      <w:marRight w:val="0"/>
      <w:marTop w:val="0"/>
      <w:marBottom w:val="0"/>
      <w:divBdr>
        <w:top w:val="none" w:sz="0" w:space="0" w:color="auto"/>
        <w:left w:val="none" w:sz="0" w:space="0" w:color="auto"/>
        <w:bottom w:val="none" w:sz="0" w:space="0" w:color="auto"/>
        <w:right w:val="none" w:sz="0" w:space="0" w:color="auto"/>
      </w:divBdr>
    </w:div>
    <w:div w:id="1847478208">
      <w:bodyDiv w:val="1"/>
      <w:marLeft w:val="0"/>
      <w:marRight w:val="0"/>
      <w:marTop w:val="0"/>
      <w:marBottom w:val="0"/>
      <w:divBdr>
        <w:top w:val="none" w:sz="0" w:space="0" w:color="auto"/>
        <w:left w:val="none" w:sz="0" w:space="0" w:color="auto"/>
        <w:bottom w:val="none" w:sz="0" w:space="0" w:color="auto"/>
        <w:right w:val="none" w:sz="0" w:space="0" w:color="auto"/>
      </w:divBdr>
    </w:div>
    <w:div w:id="1851334814">
      <w:bodyDiv w:val="1"/>
      <w:marLeft w:val="0"/>
      <w:marRight w:val="0"/>
      <w:marTop w:val="0"/>
      <w:marBottom w:val="0"/>
      <w:divBdr>
        <w:top w:val="none" w:sz="0" w:space="0" w:color="auto"/>
        <w:left w:val="none" w:sz="0" w:space="0" w:color="auto"/>
        <w:bottom w:val="none" w:sz="0" w:space="0" w:color="auto"/>
        <w:right w:val="none" w:sz="0" w:space="0" w:color="auto"/>
      </w:divBdr>
    </w:div>
    <w:div w:id="1851480629">
      <w:bodyDiv w:val="1"/>
      <w:marLeft w:val="0"/>
      <w:marRight w:val="0"/>
      <w:marTop w:val="0"/>
      <w:marBottom w:val="0"/>
      <w:divBdr>
        <w:top w:val="none" w:sz="0" w:space="0" w:color="auto"/>
        <w:left w:val="none" w:sz="0" w:space="0" w:color="auto"/>
        <w:bottom w:val="none" w:sz="0" w:space="0" w:color="auto"/>
        <w:right w:val="none" w:sz="0" w:space="0" w:color="auto"/>
      </w:divBdr>
    </w:div>
    <w:div w:id="1855142579">
      <w:bodyDiv w:val="1"/>
      <w:marLeft w:val="0"/>
      <w:marRight w:val="0"/>
      <w:marTop w:val="0"/>
      <w:marBottom w:val="0"/>
      <w:divBdr>
        <w:top w:val="none" w:sz="0" w:space="0" w:color="auto"/>
        <w:left w:val="none" w:sz="0" w:space="0" w:color="auto"/>
        <w:bottom w:val="none" w:sz="0" w:space="0" w:color="auto"/>
        <w:right w:val="none" w:sz="0" w:space="0" w:color="auto"/>
      </w:divBdr>
    </w:div>
    <w:div w:id="1855723137">
      <w:bodyDiv w:val="1"/>
      <w:marLeft w:val="0"/>
      <w:marRight w:val="0"/>
      <w:marTop w:val="0"/>
      <w:marBottom w:val="0"/>
      <w:divBdr>
        <w:top w:val="none" w:sz="0" w:space="0" w:color="auto"/>
        <w:left w:val="none" w:sz="0" w:space="0" w:color="auto"/>
        <w:bottom w:val="none" w:sz="0" w:space="0" w:color="auto"/>
        <w:right w:val="none" w:sz="0" w:space="0" w:color="auto"/>
      </w:divBdr>
    </w:div>
    <w:div w:id="1858418704">
      <w:bodyDiv w:val="1"/>
      <w:marLeft w:val="0"/>
      <w:marRight w:val="0"/>
      <w:marTop w:val="0"/>
      <w:marBottom w:val="0"/>
      <w:divBdr>
        <w:top w:val="none" w:sz="0" w:space="0" w:color="auto"/>
        <w:left w:val="none" w:sz="0" w:space="0" w:color="auto"/>
        <w:bottom w:val="none" w:sz="0" w:space="0" w:color="auto"/>
        <w:right w:val="none" w:sz="0" w:space="0" w:color="auto"/>
      </w:divBdr>
    </w:div>
    <w:div w:id="1859346334">
      <w:bodyDiv w:val="1"/>
      <w:marLeft w:val="0"/>
      <w:marRight w:val="0"/>
      <w:marTop w:val="0"/>
      <w:marBottom w:val="0"/>
      <w:divBdr>
        <w:top w:val="none" w:sz="0" w:space="0" w:color="auto"/>
        <w:left w:val="none" w:sz="0" w:space="0" w:color="auto"/>
        <w:bottom w:val="none" w:sz="0" w:space="0" w:color="auto"/>
        <w:right w:val="none" w:sz="0" w:space="0" w:color="auto"/>
      </w:divBdr>
    </w:div>
    <w:div w:id="1866212431">
      <w:bodyDiv w:val="1"/>
      <w:marLeft w:val="0"/>
      <w:marRight w:val="0"/>
      <w:marTop w:val="0"/>
      <w:marBottom w:val="0"/>
      <w:divBdr>
        <w:top w:val="none" w:sz="0" w:space="0" w:color="auto"/>
        <w:left w:val="none" w:sz="0" w:space="0" w:color="auto"/>
        <w:bottom w:val="none" w:sz="0" w:space="0" w:color="auto"/>
        <w:right w:val="none" w:sz="0" w:space="0" w:color="auto"/>
      </w:divBdr>
    </w:div>
    <w:div w:id="1869029757">
      <w:bodyDiv w:val="1"/>
      <w:marLeft w:val="0"/>
      <w:marRight w:val="0"/>
      <w:marTop w:val="0"/>
      <w:marBottom w:val="0"/>
      <w:divBdr>
        <w:top w:val="none" w:sz="0" w:space="0" w:color="auto"/>
        <w:left w:val="none" w:sz="0" w:space="0" w:color="auto"/>
        <w:bottom w:val="none" w:sz="0" w:space="0" w:color="auto"/>
        <w:right w:val="none" w:sz="0" w:space="0" w:color="auto"/>
      </w:divBdr>
    </w:div>
    <w:div w:id="1871650347">
      <w:bodyDiv w:val="1"/>
      <w:marLeft w:val="0"/>
      <w:marRight w:val="0"/>
      <w:marTop w:val="0"/>
      <w:marBottom w:val="0"/>
      <w:divBdr>
        <w:top w:val="none" w:sz="0" w:space="0" w:color="auto"/>
        <w:left w:val="none" w:sz="0" w:space="0" w:color="auto"/>
        <w:bottom w:val="none" w:sz="0" w:space="0" w:color="auto"/>
        <w:right w:val="none" w:sz="0" w:space="0" w:color="auto"/>
      </w:divBdr>
    </w:div>
    <w:div w:id="1875607250">
      <w:bodyDiv w:val="1"/>
      <w:marLeft w:val="0"/>
      <w:marRight w:val="0"/>
      <w:marTop w:val="0"/>
      <w:marBottom w:val="0"/>
      <w:divBdr>
        <w:top w:val="none" w:sz="0" w:space="0" w:color="auto"/>
        <w:left w:val="none" w:sz="0" w:space="0" w:color="auto"/>
        <w:bottom w:val="none" w:sz="0" w:space="0" w:color="auto"/>
        <w:right w:val="none" w:sz="0" w:space="0" w:color="auto"/>
      </w:divBdr>
    </w:div>
    <w:div w:id="1882551017">
      <w:bodyDiv w:val="1"/>
      <w:marLeft w:val="0"/>
      <w:marRight w:val="0"/>
      <w:marTop w:val="0"/>
      <w:marBottom w:val="0"/>
      <w:divBdr>
        <w:top w:val="none" w:sz="0" w:space="0" w:color="auto"/>
        <w:left w:val="none" w:sz="0" w:space="0" w:color="auto"/>
        <w:bottom w:val="none" w:sz="0" w:space="0" w:color="auto"/>
        <w:right w:val="none" w:sz="0" w:space="0" w:color="auto"/>
      </w:divBdr>
    </w:div>
    <w:div w:id="1903324545">
      <w:bodyDiv w:val="1"/>
      <w:marLeft w:val="0"/>
      <w:marRight w:val="0"/>
      <w:marTop w:val="0"/>
      <w:marBottom w:val="0"/>
      <w:divBdr>
        <w:top w:val="none" w:sz="0" w:space="0" w:color="auto"/>
        <w:left w:val="none" w:sz="0" w:space="0" w:color="auto"/>
        <w:bottom w:val="none" w:sz="0" w:space="0" w:color="auto"/>
        <w:right w:val="none" w:sz="0" w:space="0" w:color="auto"/>
      </w:divBdr>
    </w:div>
    <w:div w:id="1907453235">
      <w:bodyDiv w:val="1"/>
      <w:marLeft w:val="0"/>
      <w:marRight w:val="0"/>
      <w:marTop w:val="0"/>
      <w:marBottom w:val="0"/>
      <w:divBdr>
        <w:top w:val="none" w:sz="0" w:space="0" w:color="auto"/>
        <w:left w:val="none" w:sz="0" w:space="0" w:color="auto"/>
        <w:bottom w:val="none" w:sz="0" w:space="0" w:color="auto"/>
        <w:right w:val="none" w:sz="0" w:space="0" w:color="auto"/>
      </w:divBdr>
    </w:div>
    <w:div w:id="1910647063">
      <w:bodyDiv w:val="1"/>
      <w:marLeft w:val="0"/>
      <w:marRight w:val="0"/>
      <w:marTop w:val="0"/>
      <w:marBottom w:val="0"/>
      <w:divBdr>
        <w:top w:val="none" w:sz="0" w:space="0" w:color="auto"/>
        <w:left w:val="none" w:sz="0" w:space="0" w:color="auto"/>
        <w:bottom w:val="none" w:sz="0" w:space="0" w:color="auto"/>
        <w:right w:val="none" w:sz="0" w:space="0" w:color="auto"/>
      </w:divBdr>
    </w:div>
    <w:div w:id="1912689223">
      <w:bodyDiv w:val="1"/>
      <w:marLeft w:val="0"/>
      <w:marRight w:val="0"/>
      <w:marTop w:val="0"/>
      <w:marBottom w:val="0"/>
      <w:divBdr>
        <w:top w:val="none" w:sz="0" w:space="0" w:color="auto"/>
        <w:left w:val="none" w:sz="0" w:space="0" w:color="auto"/>
        <w:bottom w:val="none" w:sz="0" w:space="0" w:color="auto"/>
        <w:right w:val="none" w:sz="0" w:space="0" w:color="auto"/>
      </w:divBdr>
    </w:div>
    <w:div w:id="1914966543">
      <w:bodyDiv w:val="1"/>
      <w:marLeft w:val="0"/>
      <w:marRight w:val="0"/>
      <w:marTop w:val="0"/>
      <w:marBottom w:val="0"/>
      <w:divBdr>
        <w:top w:val="none" w:sz="0" w:space="0" w:color="auto"/>
        <w:left w:val="none" w:sz="0" w:space="0" w:color="auto"/>
        <w:bottom w:val="none" w:sz="0" w:space="0" w:color="auto"/>
        <w:right w:val="none" w:sz="0" w:space="0" w:color="auto"/>
      </w:divBdr>
    </w:div>
    <w:div w:id="1925412103">
      <w:bodyDiv w:val="1"/>
      <w:marLeft w:val="0"/>
      <w:marRight w:val="0"/>
      <w:marTop w:val="0"/>
      <w:marBottom w:val="0"/>
      <w:divBdr>
        <w:top w:val="none" w:sz="0" w:space="0" w:color="auto"/>
        <w:left w:val="none" w:sz="0" w:space="0" w:color="auto"/>
        <w:bottom w:val="none" w:sz="0" w:space="0" w:color="auto"/>
        <w:right w:val="none" w:sz="0" w:space="0" w:color="auto"/>
      </w:divBdr>
    </w:div>
    <w:div w:id="1939829336">
      <w:bodyDiv w:val="1"/>
      <w:marLeft w:val="0"/>
      <w:marRight w:val="0"/>
      <w:marTop w:val="0"/>
      <w:marBottom w:val="0"/>
      <w:divBdr>
        <w:top w:val="none" w:sz="0" w:space="0" w:color="auto"/>
        <w:left w:val="none" w:sz="0" w:space="0" w:color="auto"/>
        <w:bottom w:val="none" w:sz="0" w:space="0" w:color="auto"/>
        <w:right w:val="none" w:sz="0" w:space="0" w:color="auto"/>
      </w:divBdr>
    </w:div>
    <w:div w:id="1956324561">
      <w:bodyDiv w:val="1"/>
      <w:marLeft w:val="0"/>
      <w:marRight w:val="0"/>
      <w:marTop w:val="0"/>
      <w:marBottom w:val="0"/>
      <w:divBdr>
        <w:top w:val="none" w:sz="0" w:space="0" w:color="auto"/>
        <w:left w:val="none" w:sz="0" w:space="0" w:color="auto"/>
        <w:bottom w:val="none" w:sz="0" w:space="0" w:color="auto"/>
        <w:right w:val="none" w:sz="0" w:space="0" w:color="auto"/>
      </w:divBdr>
    </w:div>
    <w:div w:id="1958946119">
      <w:bodyDiv w:val="1"/>
      <w:marLeft w:val="0"/>
      <w:marRight w:val="0"/>
      <w:marTop w:val="0"/>
      <w:marBottom w:val="0"/>
      <w:divBdr>
        <w:top w:val="none" w:sz="0" w:space="0" w:color="auto"/>
        <w:left w:val="none" w:sz="0" w:space="0" w:color="auto"/>
        <w:bottom w:val="none" w:sz="0" w:space="0" w:color="auto"/>
        <w:right w:val="none" w:sz="0" w:space="0" w:color="auto"/>
      </w:divBdr>
    </w:div>
    <w:div w:id="1963026176">
      <w:bodyDiv w:val="1"/>
      <w:marLeft w:val="0"/>
      <w:marRight w:val="0"/>
      <w:marTop w:val="0"/>
      <w:marBottom w:val="0"/>
      <w:divBdr>
        <w:top w:val="none" w:sz="0" w:space="0" w:color="auto"/>
        <w:left w:val="none" w:sz="0" w:space="0" w:color="auto"/>
        <w:bottom w:val="none" w:sz="0" w:space="0" w:color="auto"/>
        <w:right w:val="none" w:sz="0" w:space="0" w:color="auto"/>
      </w:divBdr>
    </w:div>
    <w:div w:id="1965843531">
      <w:bodyDiv w:val="1"/>
      <w:marLeft w:val="0"/>
      <w:marRight w:val="0"/>
      <w:marTop w:val="0"/>
      <w:marBottom w:val="0"/>
      <w:divBdr>
        <w:top w:val="none" w:sz="0" w:space="0" w:color="auto"/>
        <w:left w:val="none" w:sz="0" w:space="0" w:color="auto"/>
        <w:bottom w:val="none" w:sz="0" w:space="0" w:color="auto"/>
        <w:right w:val="none" w:sz="0" w:space="0" w:color="auto"/>
      </w:divBdr>
    </w:div>
    <w:div w:id="1966692865">
      <w:bodyDiv w:val="1"/>
      <w:marLeft w:val="0"/>
      <w:marRight w:val="0"/>
      <w:marTop w:val="0"/>
      <w:marBottom w:val="0"/>
      <w:divBdr>
        <w:top w:val="none" w:sz="0" w:space="0" w:color="auto"/>
        <w:left w:val="none" w:sz="0" w:space="0" w:color="auto"/>
        <w:bottom w:val="none" w:sz="0" w:space="0" w:color="auto"/>
        <w:right w:val="none" w:sz="0" w:space="0" w:color="auto"/>
      </w:divBdr>
    </w:div>
    <w:div w:id="1973632449">
      <w:bodyDiv w:val="1"/>
      <w:marLeft w:val="0"/>
      <w:marRight w:val="0"/>
      <w:marTop w:val="0"/>
      <w:marBottom w:val="0"/>
      <w:divBdr>
        <w:top w:val="none" w:sz="0" w:space="0" w:color="auto"/>
        <w:left w:val="none" w:sz="0" w:space="0" w:color="auto"/>
        <w:bottom w:val="none" w:sz="0" w:space="0" w:color="auto"/>
        <w:right w:val="none" w:sz="0" w:space="0" w:color="auto"/>
      </w:divBdr>
    </w:div>
    <w:div w:id="1974173337">
      <w:bodyDiv w:val="1"/>
      <w:marLeft w:val="0"/>
      <w:marRight w:val="0"/>
      <w:marTop w:val="0"/>
      <w:marBottom w:val="0"/>
      <w:divBdr>
        <w:top w:val="none" w:sz="0" w:space="0" w:color="auto"/>
        <w:left w:val="none" w:sz="0" w:space="0" w:color="auto"/>
        <w:bottom w:val="none" w:sz="0" w:space="0" w:color="auto"/>
        <w:right w:val="none" w:sz="0" w:space="0" w:color="auto"/>
      </w:divBdr>
    </w:div>
    <w:div w:id="1981884493">
      <w:bodyDiv w:val="1"/>
      <w:marLeft w:val="0"/>
      <w:marRight w:val="0"/>
      <w:marTop w:val="0"/>
      <w:marBottom w:val="0"/>
      <w:divBdr>
        <w:top w:val="none" w:sz="0" w:space="0" w:color="auto"/>
        <w:left w:val="none" w:sz="0" w:space="0" w:color="auto"/>
        <w:bottom w:val="none" w:sz="0" w:space="0" w:color="auto"/>
        <w:right w:val="none" w:sz="0" w:space="0" w:color="auto"/>
      </w:divBdr>
    </w:div>
    <w:div w:id="1992758054">
      <w:bodyDiv w:val="1"/>
      <w:marLeft w:val="0"/>
      <w:marRight w:val="0"/>
      <w:marTop w:val="0"/>
      <w:marBottom w:val="0"/>
      <w:divBdr>
        <w:top w:val="none" w:sz="0" w:space="0" w:color="auto"/>
        <w:left w:val="none" w:sz="0" w:space="0" w:color="auto"/>
        <w:bottom w:val="none" w:sz="0" w:space="0" w:color="auto"/>
        <w:right w:val="none" w:sz="0" w:space="0" w:color="auto"/>
      </w:divBdr>
    </w:div>
    <w:div w:id="1992832988">
      <w:bodyDiv w:val="1"/>
      <w:marLeft w:val="0"/>
      <w:marRight w:val="0"/>
      <w:marTop w:val="0"/>
      <w:marBottom w:val="0"/>
      <w:divBdr>
        <w:top w:val="none" w:sz="0" w:space="0" w:color="auto"/>
        <w:left w:val="none" w:sz="0" w:space="0" w:color="auto"/>
        <w:bottom w:val="none" w:sz="0" w:space="0" w:color="auto"/>
        <w:right w:val="none" w:sz="0" w:space="0" w:color="auto"/>
      </w:divBdr>
    </w:div>
    <w:div w:id="1998487088">
      <w:bodyDiv w:val="1"/>
      <w:marLeft w:val="0"/>
      <w:marRight w:val="0"/>
      <w:marTop w:val="0"/>
      <w:marBottom w:val="0"/>
      <w:divBdr>
        <w:top w:val="none" w:sz="0" w:space="0" w:color="auto"/>
        <w:left w:val="none" w:sz="0" w:space="0" w:color="auto"/>
        <w:bottom w:val="none" w:sz="0" w:space="0" w:color="auto"/>
        <w:right w:val="none" w:sz="0" w:space="0" w:color="auto"/>
      </w:divBdr>
    </w:div>
    <w:div w:id="2000617559">
      <w:bodyDiv w:val="1"/>
      <w:marLeft w:val="0"/>
      <w:marRight w:val="0"/>
      <w:marTop w:val="0"/>
      <w:marBottom w:val="0"/>
      <w:divBdr>
        <w:top w:val="none" w:sz="0" w:space="0" w:color="auto"/>
        <w:left w:val="none" w:sz="0" w:space="0" w:color="auto"/>
        <w:bottom w:val="none" w:sz="0" w:space="0" w:color="auto"/>
        <w:right w:val="none" w:sz="0" w:space="0" w:color="auto"/>
      </w:divBdr>
    </w:div>
    <w:div w:id="2016178025">
      <w:bodyDiv w:val="1"/>
      <w:marLeft w:val="0"/>
      <w:marRight w:val="0"/>
      <w:marTop w:val="0"/>
      <w:marBottom w:val="0"/>
      <w:divBdr>
        <w:top w:val="none" w:sz="0" w:space="0" w:color="auto"/>
        <w:left w:val="none" w:sz="0" w:space="0" w:color="auto"/>
        <w:bottom w:val="none" w:sz="0" w:space="0" w:color="auto"/>
        <w:right w:val="none" w:sz="0" w:space="0" w:color="auto"/>
      </w:divBdr>
    </w:div>
    <w:div w:id="2018579006">
      <w:bodyDiv w:val="1"/>
      <w:marLeft w:val="0"/>
      <w:marRight w:val="0"/>
      <w:marTop w:val="0"/>
      <w:marBottom w:val="0"/>
      <w:divBdr>
        <w:top w:val="none" w:sz="0" w:space="0" w:color="auto"/>
        <w:left w:val="none" w:sz="0" w:space="0" w:color="auto"/>
        <w:bottom w:val="none" w:sz="0" w:space="0" w:color="auto"/>
        <w:right w:val="none" w:sz="0" w:space="0" w:color="auto"/>
      </w:divBdr>
    </w:div>
    <w:div w:id="2024235447">
      <w:bodyDiv w:val="1"/>
      <w:marLeft w:val="0"/>
      <w:marRight w:val="0"/>
      <w:marTop w:val="0"/>
      <w:marBottom w:val="0"/>
      <w:divBdr>
        <w:top w:val="none" w:sz="0" w:space="0" w:color="auto"/>
        <w:left w:val="none" w:sz="0" w:space="0" w:color="auto"/>
        <w:bottom w:val="none" w:sz="0" w:space="0" w:color="auto"/>
        <w:right w:val="none" w:sz="0" w:space="0" w:color="auto"/>
      </w:divBdr>
    </w:div>
    <w:div w:id="2029015393">
      <w:bodyDiv w:val="1"/>
      <w:marLeft w:val="0"/>
      <w:marRight w:val="0"/>
      <w:marTop w:val="0"/>
      <w:marBottom w:val="0"/>
      <w:divBdr>
        <w:top w:val="none" w:sz="0" w:space="0" w:color="auto"/>
        <w:left w:val="none" w:sz="0" w:space="0" w:color="auto"/>
        <w:bottom w:val="none" w:sz="0" w:space="0" w:color="auto"/>
        <w:right w:val="none" w:sz="0" w:space="0" w:color="auto"/>
      </w:divBdr>
    </w:div>
    <w:div w:id="2041851985">
      <w:bodyDiv w:val="1"/>
      <w:marLeft w:val="0"/>
      <w:marRight w:val="0"/>
      <w:marTop w:val="0"/>
      <w:marBottom w:val="0"/>
      <w:divBdr>
        <w:top w:val="none" w:sz="0" w:space="0" w:color="auto"/>
        <w:left w:val="none" w:sz="0" w:space="0" w:color="auto"/>
        <w:bottom w:val="none" w:sz="0" w:space="0" w:color="auto"/>
        <w:right w:val="none" w:sz="0" w:space="0" w:color="auto"/>
      </w:divBdr>
    </w:div>
    <w:div w:id="2051226469">
      <w:bodyDiv w:val="1"/>
      <w:marLeft w:val="0"/>
      <w:marRight w:val="0"/>
      <w:marTop w:val="0"/>
      <w:marBottom w:val="0"/>
      <w:divBdr>
        <w:top w:val="none" w:sz="0" w:space="0" w:color="auto"/>
        <w:left w:val="none" w:sz="0" w:space="0" w:color="auto"/>
        <w:bottom w:val="none" w:sz="0" w:space="0" w:color="auto"/>
        <w:right w:val="none" w:sz="0" w:space="0" w:color="auto"/>
      </w:divBdr>
    </w:div>
    <w:div w:id="2056927904">
      <w:bodyDiv w:val="1"/>
      <w:marLeft w:val="0"/>
      <w:marRight w:val="0"/>
      <w:marTop w:val="0"/>
      <w:marBottom w:val="0"/>
      <w:divBdr>
        <w:top w:val="none" w:sz="0" w:space="0" w:color="auto"/>
        <w:left w:val="none" w:sz="0" w:space="0" w:color="auto"/>
        <w:bottom w:val="none" w:sz="0" w:space="0" w:color="auto"/>
        <w:right w:val="none" w:sz="0" w:space="0" w:color="auto"/>
      </w:divBdr>
    </w:div>
    <w:div w:id="2062515861">
      <w:bodyDiv w:val="1"/>
      <w:marLeft w:val="0"/>
      <w:marRight w:val="0"/>
      <w:marTop w:val="0"/>
      <w:marBottom w:val="0"/>
      <w:divBdr>
        <w:top w:val="none" w:sz="0" w:space="0" w:color="auto"/>
        <w:left w:val="none" w:sz="0" w:space="0" w:color="auto"/>
        <w:bottom w:val="none" w:sz="0" w:space="0" w:color="auto"/>
        <w:right w:val="none" w:sz="0" w:space="0" w:color="auto"/>
      </w:divBdr>
    </w:div>
    <w:div w:id="2071878053">
      <w:bodyDiv w:val="1"/>
      <w:marLeft w:val="0"/>
      <w:marRight w:val="0"/>
      <w:marTop w:val="0"/>
      <w:marBottom w:val="0"/>
      <w:divBdr>
        <w:top w:val="none" w:sz="0" w:space="0" w:color="auto"/>
        <w:left w:val="none" w:sz="0" w:space="0" w:color="auto"/>
        <w:bottom w:val="none" w:sz="0" w:space="0" w:color="auto"/>
        <w:right w:val="none" w:sz="0" w:space="0" w:color="auto"/>
      </w:divBdr>
    </w:div>
    <w:div w:id="2071927159">
      <w:bodyDiv w:val="1"/>
      <w:marLeft w:val="0"/>
      <w:marRight w:val="0"/>
      <w:marTop w:val="0"/>
      <w:marBottom w:val="0"/>
      <w:divBdr>
        <w:top w:val="none" w:sz="0" w:space="0" w:color="auto"/>
        <w:left w:val="none" w:sz="0" w:space="0" w:color="auto"/>
        <w:bottom w:val="none" w:sz="0" w:space="0" w:color="auto"/>
        <w:right w:val="none" w:sz="0" w:space="0" w:color="auto"/>
      </w:divBdr>
    </w:div>
    <w:div w:id="2076732632">
      <w:bodyDiv w:val="1"/>
      <w:marLeft w:val="0"/>
      <w:marRight w:val="0"/>
      <w:marTop w:val="0"/>
      <w:marBottom w:val="0"/>
      <w:divBdr>
        <w:top w:val="none" w:sz="0" w:space="0" w:color="auto"/>
        <w:left w:val="none" w:sz="0" w:space="0" w:color="auto"/>
        <w:bottom w:val="none" w:sz="0" w:space="0" w:color="auto"/>
        <w:right w:val="none" w:sz="0" w:space="0" w:color="auto"/>
      </w:divBdr>
    </w:div>
    <w:div w:id="2080666349">
      <w:bodyDiv w:val="1"/>
      <w:marLeft w:val="0"/>
      <w:marRight w:val="0"/>
      <w:marTop w:val="0"/>
      <w:marBottom w:val="0"/>
      <w:divBdr>
        <w:top w:val="none" w:sz="0" w:space="0" w:color="auto"/>
        <w:left w:val="none" w:sz="0" w:space="0" w:color="auto"/>
        <w:bottom w:val="none" w:sz="0" w:space="0" w:color="auto"/>
        <w:right w:val="none" w:sz="0" w:space="0" w:color="auto"/>
      </w:divBdr>
    </w:div>
    <w:div w:id="2083718559">
      <w:bodyDiv w:val="1"/>
      <w:marLeft w:val="0"/>
      <w:marRight w:val="0"/>
      <w:marTop w:val="0"/>
      <w:marBottom w:val="0"/>
      <w:divBdr>
        <w:top w:val="none" w:sz="0" w:space="0" w:color="auto"/>
        <w:left w:val="none" w:sz="0" w:space="0" w:color="auto"/>
        <w:bottom w:val="none" w:sz="0" w:space="0" w:color="auto"/>
        <w:right w:val="none" w:sz="0" w:space="0" w:color="auto"/>
      </w:divBdr>
    </w:div>
    <w:div w:id="2090079109">
      <w:bodyDiv w:val="1"/>
      <w:marLeft w:val="0"/>
      <w:marRight w:val="0"/>
      <w:marTop w:val="0"/>
      <w:marBottom w:val="0"/>
      <w:divBdr>
        <w:top w:val="none" w:sz="0" w:space="0" w:color="auto"/>
        <w:left w:val="none" w:sz="0" w:space="0" w:color="auto"/>
        <w:bottom w:val="none" w:sz="0" w:space="0" w:color="auto"/>
        <w:right w:val="none" w:sz="0" w:space="0" w:color="auto"/>
      </w:divBdr>
    </w:div>
    <w:div w:id="2092269103">
      <w:bodyDiv w:val="1"/>
      <w:marLeft w:val="0"/>
      <w:marRight w:val="0"/>
      <w:marTop w:val="0"/>
      <w:marBottom w:val="0"/>
      <w:divBdr>
        <w:top w:val="none" w:sz="0" w:space="0" w:color="auto"/>
        <w:left w:val="none" w:sz="0" w:space="0" w:color="auto"/>
        <w:bottom w:val="none" w:sz="0" w:space="0" w:color="auto"/>
        <w:right w:val="none" w:sz="0" w:space="0" w:color="auto"/>
      </w:divBdr>
    </w:div>
    <w:div w:id="2092652982">
      <w:bodyDiv w:val="1"/>
      <w:marLeft w:val="0"/>
      <w:marRight w:val="0"/>
      <w:marTop w:val="0"/>
      <w:marBottom w:val="0"/>
      <w:divBdr>
        <w:top w:val="none" w:sz="0" w:space="0" w:color="auto"/>
        <w:left w:val="none" w:sz="0" w:space="0" w:color="auto"/>
        <w:bottom w:val="none" w:sz="0" w:space="0" w:color="auto"/>
        <w:right w:val="none" w:sz="0" w:space="0" w:color="auto"/>
      </w:divBdr>
    </w:div>
    <w:div w:id="2093503937">
      <w:bodyDiv w:val="1"/>
      <w:marLeft w:val="0"/>
      <w:marRight w:val="0"/>
      <w:marTop w:val="0"/>
      <w:marBottom w:val="0"/>
      <w:divBdr>
        <w:top w:val="none" w:sz="0" w:space="0" w:color="auto"/>
        <w:left w:val="none" w:sz="0" w:space="0" w:color="auto"/>
        <w:bottom w:val="none" w:sz="0" w:space="0" w:color="auto"/>
        <w:right w:val="none" w:sz="0" w:space="0" w:color="auto"/>
      </w:divBdr>
    </w:div>
    <w:div w:id="2094007893">
      <w:bodyDiv w:val="1"/>
      <w:marLeft w:val="0"/>
      <w:marRight w:val="0"/>
      <w:marTop w:val="0"/>
      <w:marBottom w:val="0"/>
      <w:divBdr>
        <w:top w:val="none" w:sz="0" w:space="0" w:color="auto"/>
        <w:left w:val="none" w:sz="0" w:space="0" w:color="auto"/>
        <w:bottom w:val="none" w:sz="0" w:space="0" w:color="auto"/>
        <w:right w:val="none" w:sz="0" w:space="0" w:color="auto"/>
      </w:divBdr>
    </w:div>
    <w:div w:id="2094273049">
      <w:bodyDiv w:val="1"/>
      <w:marLeft w:val="0"/>
      <w:marRight w:val="0"/>
      <w:marTop w:val="0"/>
      <w:marBottom w:val="0"/>
      <w:divBdr>
        <w:top w:val="none" w:sz="0" w:space="0" w:color="auto"/>
        <w:left w:val="none" w:sz="0" w:space="0" w:color="auto"/>
        <w:bottom w:val="none" w:sz="0" w:space="0" w:color="auto"/>
        <w:right w:val="none" w:sz="0" w:space="0" w:color="auto"/>
      </w:divBdr>
    </w:div>
    <w:div w:id="2099447258">
      <w:bodyDiv w:val="1"/>
      <w:marLeft w:val="0"/>
      <w:marRight w:val="0"/>
      <w:marTop w:val="0"/>
      <w:marBottom w:val="0"/>
      <w:divBdr>
        <w:top w:val="none" w:sz="0" w:space="0" w:color="auto"/>
        <w:left w:val="none" w:sz="0" w:space="0" w:color="auto"/>
        <w:bottom w:val="none" w:sz="0" w:space="0" w:color="auto"/>
        <w:right w:val="none" w:sz="0" w:space="0" w:color="auto"/>
      </w:divBdr>
    </w:div>
    <w:div w:id="2102754962">
      <w:bodyDiv w:val="1"/>
      <w:marLeft w:val="0"/>
      <w:marRight w:val="0"/>
      <w:marTop w:val="0"/>
      <w:marBottom w:val="0"/>
      <w:divBdr>
        <w:top w:val="none" w:sz="0" w:space="0" w:color="auto"/>
        <w:left w:val="none" w:sz="0" w:space="0" w:color="auto"/>
        <w:bottom w:val="none" w:sz="0" w:space="0" w:color="auto"/>
        <w:right w:val="none" w:sz="0" w:space="0" w:color="auto"/>
      </w:divBdr>
    </w:div>
    <w:div w:id="2110614465">
      <w:bodyDiv w:val="1"/>
      <w:marLeft w:val="0"/>
      <w:marRight w:val="0"/>
      <w:marTop w:val="0"/>
      <w:marBottom w:val="0"/>
      <w:divBdr>
        <w:top w:val="none" w:sz="0" w:space="0" w:color="auto"/>
        <w:left w:val="none" w:sz="0" w:space="0" w:color="auto"/>
        <w:bottom w:val="none" w:sz="0" w:space="0" w:color="auto"/>
        <w:right w:val="none" w:sz="0" w:space="0" w:color="auto"/>
      </w:divBdr>
    </w:div>
    <w:div w:id="2114323756">
      <w:bodyDiv w:val="1"/>
      <w:marLeft w:val="0"/>
      <w:marRight w:val="0"/>
      <w:marTop w:val="0"/>
      <w:marBottom w:val="0"/>
      <w:divBdr>
        <w:top w:val="none" w:sz="0" w:space="0" w:color="auto"/>
        <w:left w:val="none" w:sz="0" w:space="0" w:color="auto"/>
        <w:bottom w:val="none" w:sz="0" w:space="0" w:color="auto"/>
        <w:right w:val="none" w:sz="0" w:space="0" w:color="auto"/>
      </w:divBdr>
    </w:div>
    <w:div w:id="2116485997">
      <w:bodyDiv w:val="1"/>
      <w:marLeft w:val="0"/>
      <w:marRight w:val="0"/>
      <w:marTop w:val="0"/>
      <w:marBottom w:val="0"/>
      <w:divBdr>
        <w:top w:val="none" w:sz="0" w:space="0" w:color="auto"/>
        <w:left w:val="none" w:sz="0" w:space="0" w:color="auto"/>
        <w:bottom w:val="none" w:sz="0" w:space="0" w:color="auto"/>
        <w:right w:val="none" w:sz="0" w:space="0" w:color="auto"/>
      </w:divBdr>
    </w:div>
    <w:div w:id="2129355906">
      <w:bodyDiv w:val="1"/>
      <w:marLeft w:val="0"/>
      <w:marRight w:val="0"/>
      <w:marTop w:val="0"/>
      <w:marBottom w:val="0"/>
      <w:divBdr>
        <w:top w:val="none" w:sz="0" w:space="0" w:color="auto"/>
        <w:left w:val="none" w:sz="0" w:space="0" w:color="auto"/>
        <w:bottom w:val="none" w:sz="0" w:space="0" w:color="auto"/>
        <w:right w:val="none" w:sz="0" w:space="0" w:color="auto"/>
      </w:divBdr>
    </w:div>
    <w:div w:id="2132506772">
      <w:bodyDiv w:val="1"/>
      <w:marLeft w:val="0"/>
      <w:marRight w:val="0"/>
      <w:marTop w:val="0"/>
      <w:marBottom w:val="0"/>
      <w:divBdr>
        <w:top w:val="none" w:sz="0" w:space="0" w:color="auto"/>
        <w:left w:val="none" w:sz="0" w:space="0" w:color="auto"/>
        <w:bottom w:val="none" w:sz="0" w:space="0" w:color="auto"/>
        <w:right w:val="none" w:sz="0" w:space="0" w:color="auto"/>
      </w:divBdr>
    </w:div>
    <w:div w:id="2132629813">
      <w:bodyDiv w:val="1"/>
      <w:marLeft w:val="0"/>
      <w:marRight w:val="0"/>
      <w:marTop w:val="0"/>
      <w:marBottom w:val="0"/>
      <w:divBdr>
        <w:top w:val="none" w:sz="0" w:space="0" w:color="auto"/>
        <w:left w:val="none" w:sz="0" w:space="0" w:color="auto"/>
        <w:bottom w:val="none" w:sz="0" w:space="0" w:color="auto"/>
        <w:right w:val="none" w:sz="0" w:space="0" w:color="auto"/>
      </w:divBdr>
    </w:div>
    <w:div w:id="2133596309">
      <w:bodyDiv w:val="1"/>
      <w:marLeft w:val="0"/>
      <w:marRight w:val="0"/>
      <w:marTop w:val="0"/>
      <w:marBottom w:val="0"/>
      <w:divBdr>
        <w:top w:val="none" w:sz="0" w:space="0" w:color="auto"/>
        <w:left w:val="none" w:sz="0" w:space="0" w:color="auto"/>
        <w:bottom w:val="none" w:sz="0" w:space="0" w:color="auto"/>
        <w:right w:val="none" w:sz="0" w:space="0" w:color="auto"/>
      </w:divBdr>
    </w:div>
    <w:div w:id="2136947433">
      <w:bodyDiv w:val="1"/>
      <w:marLeft w:val="0"/>
      <w:marRight w:val="0"/>
      <w:marTop w:val="0"/>
      <w:marBottom w:val="0"/>
      <w:divBdr>
        <w:top w:val="none" w:sz="0" w:space="0" w:color="auto"/>
        <w:left w:val="none" w:sz="0" w:space="0" w:color="auto"/>
        <w:bottom w:val="none" w:sz="0" w:space="0" w:color="auto"/>
        <w:right w:val="none" w:sz="0" w:space="0" w:color="auto"/>
      </w:divBdr>
    </w:div>
    <w:div w:id="2143837623">
      <w:bodyDiv w:val="1"/>
      <w:marLeft w:val="0"/>
      <w:marRight w:val="0"/>
      <w:marTop w:val="0"/>
      <w:marBottom w:val="0"/>
      <w:divBdr>
        <w:top w:val="none" w:sz="0" w:space="0" w:color="auto"/>
        <w:left w:val="none" w:sz="0" w:space="0" w:color="auto"/>
        <w:bottom w:val="none" w:sz="0" w:space="0" w:color="auto"/>
        <w:right w:val="none" w:sz="0" w:space="0" w:color="auto"/>
      </w:divBdr>
    </w:div>
    <w:div w:id="21448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file:///C:\Users\StO\Desktop\pm-facharbeit\images\fhswf-logo.jpg" TargetMode="External"/><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963A4F4D1714FB42F495A37E57CF5" ma:contentTypeVersion="2" ma:contentTypeDescription="Create a new document." ma:contentTypeScope="" ma:versionID="f153d67eb2ffdf85d0bef79e389370f0">
  <xsd:schema xmlns:xsd="http://www.w3.org/2001/XMLSchema" xmlns:xs="http://www.w3.org/2001/XMLSchema" xmlns:p="http://schemas.microsoft.com/office/2006/metadata/properties" xmlns:ns2="302d4aa3-7c27-4627-aa43-e2c1bab1017e" targetNamespace="http://schemas.microsoft.com/office/2006/metadata/properties" ma:root="true" ma:fieldsID="a888b0b4205160667965882b737b589e" ns2:_="">
    <xsd:import namespace="302d4aa3-7c27-4627-aa43-e2c1bab101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d4aa3-7c27-4627-aa43-e2c1bab10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PyT22</b:Tag>
    <b:SourceType>InternetSite</b:SourceType>
    <b:Guid>{321EFE8A-CD77-49A7-BA23-3653DEA60E18}</b:Guid>
    <b:Author>
      <b:Author>
        <b:Corporate>PyTorch</b:Corporate>
      </b:Author>
    </b:Author>
    <b:Year>2022</b:Year>
    <b:Month>02</b:Month>
    <b:Day>12</b:Day>
    <b:URL>https://pytorch.org/features/</b:URL>
    <b:RefOrder>1</b:RefOrder>
  </b:Source>
  <b:Source>
    <b:Tag>Ten22</b:Tag>
    <b:SourceType>InternetSite</b:SourceType>
    <b:Guid>{31518E9A-D0A9-4B4B-A04F-CD6CFA9E1D9C}</b:Guid>
    <b:Author>
      <b:Author>
        <b:Corporate>TensorFlow</b:Corporate>
      </b:Author>
    </b:Author>
    <b:Title>TensorFlow</b:Title>
    <b:InternetSiteTitle>TensorFlow</b:InternetSiteTitle>
    <b:Year>2022</b:Year>
    <b:Month>02</b:Month>
    <b:Day>12</b:Day>
    <b:URL>https://www.tensorflow.org/</b:URL>
    <b:RefOrder>2</b:RefOrder>
  </b:Source>
</b:Sources>
</file>

<file path=customXml/itemProps1.xml><?xml version="1.0" encoding="utf-8"?>
<ds:datastoreItem xmlns:ds="http://schemas.openxmlformats.org/officeDocument/2006/customXml" ds:itemID="{5197FC12-4980-4406-B4B9-2B6D3DB8D9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9B9129-69DE-41B1-9FD4-3A3DF4CFA54C}">
  <ds:schemaRefs>
    <ds:schemaRef ds:uri="http://schemas.microsoft.com/sharepoint/v3/contenttype/forms"/>
  </ds:schemaRefs>
</ds:datastoreItem>
</file>

<file path=customXml/itemProps3.xml><?xml version="1.0" encoding="utf-8"?>
<ds:datastoreItem xmlns:ds="http://schemas.openxmlformats.org/officeDocument/2006/customXml" ds:itemID="{F9E75C4B-2DE0-4266-A76A-816DC2585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d4aa3-7c27-4627-aa43-e2c1bab101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29404A-A7F5-4A78-9F7B-418C5F6C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1976</Words>
  <Characters>12449</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14397</CharactersWithSpaces>
  <SharedDoc>false</SharedDoc>
  <HLinks>
    <vt:vector size="462" baseType="variant">
      <vt:variant>
        <vt:i4>4391032</vt:i4>
      </vt:variant>
      <vt:variant>
        <vt:i4>453</vt:i4>
      </vt:variant>
      <vt:variant>
        <vt:i4>0</vt:i4>
      </vt:variant>
      <vt:variant>
        <vt:i4>5</vt:i4>
      </vt:variant>
      <vt:variant>
        <vt:lpwstr>https://lh3.googleusercontent.com/tsJMRht1HYVqW7F7dweI8Yb97ZdMoGrRuNzkIKbZOZ2DOf80e7em-V3XkGgO0ufCLZVCTB04p0PJBq0c3JKc-N5WeOnPAgOL3_-tBrE54XQeoynI_U9svy1LLrIRZ6-_1dRUMOM</vt:lpwstr>
      </vt:variant>
      <vt:variant>
        <vt:lpwstr/>
      </vt:variant>
      <vt:variant>
        <vt:i4>1769532</vt:i4>
      </vt:variant>
      <vt:variant>
        <vt:i4>443</vt:i4>
      </vt:variant>
      <vt:variant>
        <vt:i4>0</vt:i4>
      </vt:variant>
      <vt:variant>
        <vt:i4>5</vt:i4>
      </vt:variant>
      <vt:variant>
        <vt:lpwstr/>
      </vt:variant>
      <vt:variant>
        <vt:lpwstr>_Toc78568361</vt:lpwstr>
      </vt:variant>
      <vt:variant>
        <vt:i4>1703996</vt:i4>
      </vt:variant>
      <vt:variant>
        <vt:i4>437</vt:i4>
      </vt:variant>
      <vt:variant>
        <vt:i4>0</vt:i4>
      </vt:variant>
      <vt:variant>
        <vt:i4>5</vt:i4>
      </vt:variant>
      <vt:variant>
        <vt:lpwstr/>
      </vt:variant>
      <vt:variant>
        <vt:lpwstr>_Toc78568360</vt:lpwstr>
      </vt:variant>
      <vt:variant>
        <vt:i4>1245247</vt:i4>
      </vt:variant>
      <vt:variant>
        <vt:i4>431</vt:i4>
      </vt:variant>
      <vt:variant>
        <vt:i4>0</vt:i4>
      </vt:variant>
      <vt:variant>
        <vt:i4>5</vt:i4>
      </vt:variant>
      <vt:variant>
        <vt:lpwstr/>
      </vt:variant>
      <vt:variant>
        <vt:lpwstr>_Toc78568359</vt:lpwstr>
      </vt:variant>
      <vt:variant>
        <vt:i4>1179711</vt:i4>
      </vt:variant>
      <vt:variant>
        <vt:i4>425</vt:i4>
      </vt:variant>
      <vt:variant>
        <vt:i4>0</vt:i4>
      </vt:variant>
      <vt:variant>
        <vt:i4>5</vt:i4>
      </vt:variant>
      <vt:variant>
        <vt:lpwstr/>
      </vt:variant>
      <vt:variant>
        <vt:lpwstr>_Toc78568358</vt:lpwstr>
      </vt:variant>
      <vt:variant>
        <vt:i4>1900607</vt:i4>
      </vt:variant>
      <vt:variant>
        <vt:i4>419</vt:i4>
      </vt:variant>
      <vt:variant>
        <vt:i4>0</vt:i4>
      </vt:variant>
      <vt:variant>
        <vt:i4>5</vt:i4>
      </vt:variant>
      <vt:variant>
        <vt:lpwstr/>
      </vt:variant>
      <vt:variant>
        <vt:lpwstr>_Toc78568357</vt:lpwstr>
      </vt:variant>
      <vt:variant>
        <vt:i4>1835071</vt:i4>
      </vt:variant>
      <vt:variant>
        <vt:i4>413</vt:i4>
      </vt:variant>
      <vt:variant>
        <vt:i4>0</vt:i4>
      </vt:variant>
      <vt:variant>
        <vt:i4>5</vt:i4>
      </vt:variant>
      <vt:variant>
        <vt:lpwstr/>
      </vt:variant>
      <vt:variant>
        <vt:lpwstr>_Toc78568356</vt:lpwstr>
      </vt:variant>
      <vt:variant>
        <vt:i4>2031679</vt:i4>
      </vt:variant>
      <vt:variant>
        <vt:i4>407</vt:i4>
      </vt:variant>
      <vt:variant>
        <vt:i4>0</vt:i4>
      </vt:variant>
      <vt:variant>
        <vt:i4>5</vt:i4>
      </vt:variant>
      <vt:variant>
        <vt:lpwstr/>
      </vt:variant>
      <vt:variant>
        <vt:lpwstr>_Toc78568355</vt:lpwstr>
      </vt:variant>
      <vt:variant>
        <vt:i4>1966143</vt:i4>
      </vt:variant>
      <vt:variant>
        <vt:i4>401</vt:i4>
      </vt:variant>
      <vt:variant>
        <vt:i4>0</vt:i4>
      </vt:variant>
      <vt:variant>
        <vt:i4>5</vt:i4>
      </vt:variant>
      <vt:variant>
        <vt:lpwstr/>
      </vt:variant>
      <vt:variant>
        <vt:lpwstr>_Toc78568354</vt:lpwstr>
      </vt:variant>
      <vt:variant>
        <vt:i4>1638463</vt:i4>
      </vt:variant>
      <vt:variant>
        <vt:i4>395</vt:i4>
      </vt:variant>
      <vt:variant>
        <vt:i4>0</vt:i4>
      </vt:variant>
      <vt:variant>
        <vt:i4>5</vt:i4>
      </vt:variant>
      <vt:variant>
        <vt:lpwstr/>
      </vt:variant>
      <vt:variant>
        <vt:lpwstr>_Toc78568353</vt:lpwstr>
      </vt:variant>
      <vt:variant>
        <vt:i4>1572927</vt:i4>
      </vt:variant>
      <vt:variant>
        <vt:i4>389</vt:i4>
      </vt:variant>
      <vt:variant>
        <vt:i4>0</vt:i4>
      </vt:variant>
      <vt:variant>
        <vt:i4>5</vt:i4>
      </vt:variant>
      <vt:variant>
        <vt:lpwstr/>
      </vt:variant>
      <vt:variant>
        <vt:lpwstr>_Toc78568352</vt:lpwstr>
      </vt:variant>
      <vt:variant>
        <vt:i4>1769535</vt:i4>
      </vt:variant>
      <vt:variant>
        <vt:i4>383</vt:i4>
      </vt:variant>
      <vt:variant>
        <vt:i4>0</vt:i4>
      </vt:variant>
      <vt:variant>
        <vt:i4>5</vt:i4>
      </vt:variant>
      <vt:variant>
        <vt:lpwstr/>
      </vt:variant>
      <vt:variant>
        <vt:lpwstr>_Toc78568351</vt:lpwstr>
      </vt:variant>
      <vt:variant>
        <vt:i4>1703999</vt:i4>
      </vt:variant>
      <vt:variant>
        <vt:i4>377</vt:i4>
      </vt:variant>
      <vt:variant>
        <vt:i4>0</vt:i4>
      </vt:variant>
      <vt:variant>
        <vt:i4>5</vt:i4>
      </vt:variant>
      <vt:variant>
        <vt:lpwstr/>
      </vt:variant>
      <vt:variant>
        <vt:lpwstr>_Toc78568350</vt:lpwstr>
      </vt:variant>
      <vt:variant>
        <vt:i4>1245246</vt:i4>
      </vt:variant>
      <vt:variant>
        <vt:i4>371</vt:i4>
      </vt:variant>
      <vt:variant>
        <vt:i4>0</vt:i4>
      </vt:variant>
      <vt:variant>
        <vt:i4>5</vt:i4>
      </vt:variant>
      <vt:variant>
        <vt:lpwstr/>
      </vt:variant>
      <vt:variant>
        <vt:lpwstr>_Toc78568349</vt:lpwstr>
      </vt:variant>
      <vt:variant>
        <vt:i4>1179710</vt:i4>
      </vt:variant>
      <vt:variant>
        <vt:i4>365</vt:i4>
      </vt:variant>
      <vt:variant>
        <vt:i4>0</vt:i4>
      </vt:variant>
      <vt:variant>
        <vt:i4>5</vt:i4>
      </vt:variant>
      <vt:variant>
        <vt:lpwstr/>
      </vt:variant>
      <vt:variant>
        <vt:lpwstr>_Toc78568348</vt:lpwstr>
      </vt:variant>
      <vt:variant>
        <vt:i4>1900606</vt:i4>
      </vt:variant>
      <vt:variant>
        <vt:i4>359</vt:i4>
      </vt:variant>
      <vt:variant>
        <vt:i4>0</vt:i4>
      </vt:variant>
      <vt:variant>
        <vt:i4>5</vt:i4>
      </vt:variant>
      <vt:variant>
        <vt:lpwstr/>
      </vt:variant>
      <vt:variant>
        <vt:lpwstr>_Toc78568347</vt:lpwstr>
      </vt:variant>
      <vt:variant>
        <vt:i4>1835070</vt:i4>
      </vt:variant>
      <vt:variant>
        <vt:i4>353</vt:i4>
      </vt:variant>
      <vt:variant>
        <vt:i4>0</vt:i4>
      </vt:variant>
      <vt:variant>
        <vt:i4>5</vt:i4>
      </vt:variant>
      <vt:variant>
        <vt:lpwstr/>
      </vt:variant>
      <vt:variant>
        <vt:lpwstr>_Toc78568346</vt:lpwstr>
      </vt:variant>
      <vt:variant>
        <vt:i4>2031678</vt:i4>
      </vt:variant>
      <vt:variant>
        <vt:i4>347</vt:i4>
      </vt:variant>
      <vt:variant>
        <vt:i4>0</vt:i4>
      </vt:variant>
      <vt:variant>
        <vt:i4>5</vt:i4>
      </vt:variant>
      <vt:variant>
        <vt:lpwstr/>
      </vt:variant>
      <vt:variant>
        <vt:lpwstr>_Toc78568345</vt:lpwstr>
      </vt:variant>
      <vt:variant>
        <vt:i4>1966142</vt:i4>
      </vt:variant>
      <vt:variant>
        <vt:i4>341</vt:i4>
      </vt:variant>
      <vt:variant>
        <vt:i4>0</vt:i4>
      </vt:variant>
      <vt:variant>
        <vt:i4>5</vt:i4>
      </vt:variant>
      <vt:variant>
        <vt:lpwstr/>
      </vt:variant>
      <vt:variant>
        <vt:lpwstr>_Toc78568344</vt:lpwstr>
      </vt:variant>
      <vt:variant>
        <vt:i4>1638462</vt:i4>
      </vt:variant>
      <vt:variant>
        <vt:i4>335</vt:i4>
      </vt:variant>
      <vt:variant>
        <vt:i4>0</vt:i4>
      </vt:variant>
      <vt:variant>
        <vt:i4>5</vt:i4>
      </vt:variant>
      <vt:variant>
        <vt:lpwstr/>
      </vt:variant>
      <vt:variant>
        <vt:lpwstr>_Toc78568343</vt:lpwstr>
      </vt:variant>
      <vt:variant>
        <vt:i4>1572926</vt:i4>
      </vt:variant>
      <vt:variant>
        <vt:i4>329</vt:i4>
      </vt:variant>
      <vt:variant>
        <vt:i4>0</vt:i4>
      </vt:variant>
      <vt:variant>
        <vt:i4>5</vt:i4>
      </vt:variant>
      <vt:variant>
        <vt:lpwstr/>
      </vt:variant>
      <vt:variant>
        <vt:lpwstr>_Toc78568342</vt:lpwstr>
      </vt:variant>
      <vt:variant>
        <vt:i4>1769534</vt:i4>
      </vt:variant>
      <vt:variant>
        <vt:i4>323</vt:i4>
      </vt:variant>
      <vt:variant>
        <vt:i4>0</vt:i4>
      </vt:variant>
      <vt:variant>
        <vt:i4>5</vt:i4>
      </vt:variant>
      <vt:variant>
        <vt:lpwstr/>
      </vt:variant>
      <vt:variant>
        <vt:lpwstr>_Toc78568341</vt:lpwstr>
      </vt:variant>
      <vt:variant>
        <vt:i4>1703998</vt:i4>
      </vt:variant>
      <vt:variant>
        <vt:i4>317</vt:i4>
      </vt:variant>
      <vt:variant>
        <vt:i4>0</vt:i4>
      </vt:variant>
      <vt:variant>
        <vt:i4>5</vt:i4>
      </vt:variant>
      <vt:variant>
        <vt:lpwstr/>
      </vt:variant>
      <vt:variant>
        <vt:lpwstr>_Toc78568340</vt:lpwstr>
      </vt:variant>
      <vt:variant>
        <vt:i4>1245241</vt:i4>
      </vt:variant>
      <vt:variant>
        <vt:i4>311</vt:i4>
      </vt:variant>
      <vt:variant>
        <vt:i4>0</vt:i4>
      </vt:variant>
      <vt:variant>
        <vt:i4>5</vt:i4>
      </vt:variant>
      <vt:variant>
        <vt:lpwstr/>
      </vt:variant>
      <vt:variant>
        <vt:lpwstr>_Toc78568339</vt:lpwstr>
      </vt:variant>
      <vt:variant>
        <vt:i4>1179705</vt:i4>
      </vt:variant>
      <vt:variant>
        <vt:i4>305</vt:i4>
      </vt:variant>
      <vt:variant>
        <vt:i4>0</vt:i4>
      </vt:variant>
      <vt:variant>
        <vt:i4>5</vt:i4>
      </vt:variant>
      <vt:variant>
        <vt:lpwstr/>
      </vt:variant>
      <vt:variant>
        <vt:lpwstr>_Toc78568338</vt:lpwstr>
      </vt:variant>
      <vt:variant>
        <vt:i4>1900601</vt:i4>
      </vt:variant>
      <vt:variant>
        <vt:i4>299</vt:i4>
      </vt:variant>
      <vt:variant>
        <vt:i4>0</vt:i4>
      </vt:variant>
      <vt:variant>
        <vt:i4>5</vt:i4>
      </vt:variant>
      <vt:variant>
        <vt:lpwstr/>
      </vt:variant>
      <vt:variant>
        <vt:lpwstr>_Toc78568337</vt:lpwstr>
      </vt:variant>
      <vt:variant>
        <vt:i4>1835065</vt:i4>
      </vt:variant>
      <vt:variant>
        <vt:i4>293</vt:i4>
      </vt:variant>
      <vt:variant>
        <vt:i4>0</vt:i4>
      </vt:variant>
      <vt:variant>
        <vt:i4>5</vt:i4>
      </vt:variant>
      <vt:variant>
        <vt:lpwstr/>
      </vt:variant>
      <vt:variant>
        <vt:lpwstr>_Toc78568336</vt:lpwstr>
      </vt:variant>
      <vt:variant>
        <vt:i4>2031673</vt:i4>
      </vt:variant>
      <vt:variant>
        <vt:i4>287</vt:i4>
      </vt:variant>
      <vt:variant>
        <vt:i4>0</vt:i4>
      </vt:variant>
      <vt:variant>
        <vt:i4>5</vt:i4>
      </vt:variant>
      <vt:variant>
        <vt:lpwstr/>
      </vt:variant>
      <vt:variant>
        <vt:lpwstr>_Toc78568335</vt:lpwstr>
      </vt:variant>
      <vt:variant>
        <vt:i4>1966137</vt:i4>
      </vt:variant>
      <vt:variant>
        <vt:i4>281</vt:i4>
      </vt:variant>
      <vt:variant>
        <vt:i4>0</vt:i4>
      </vt:variant>
      <vt:variant>
        <vt:i4>5</vt:i4>
      </vt:variant>
      <vt:variant>
        <vt:lpwstr/>
      </vt:variant>
      <vt:variant>
        <vt:lpwstr>_Toc78568334</vt:lpwstr>
      </vt:variant>
      <vt:variant>
        <vt:i4>1638457</vt:i4>
      </vt:variant>
      <vt:variant>
        <vt:i4>275</vt:i4>
      </vt:variant>
      <vt:variant>
        <vt:i4>0</vt:i4>
      </vt:variant>
      <vt:variant>
        <vt:i4>5</vt:i4>
      </vt:variant>
      <vt:variant>
        <vt:lpwstr/>
      </vt:variant>
      <vt:variant>
        <vt:lpwstr>_Toc78568333</vt:lpwstr>
      </vt:variant>
      <vt:variant>
        <vt:i4>1572921</vt:i4>
      </vt:variant>
      <vt:variant>
        <vt:i4>269</vt:i4>
      </vt:variant>
      <vt:variant>
        <vt:i4>0</vt:i4>
      </vt:variant>
      <vt:variant>
        <vt:i4>5</vt:i4>
      </vt:variant>
      <vt:variant>
        <vt:lpwstr/>
      </vt:variant>
      <vt:variant>
        <vt:lpwstr>_Toc78568332</vt:lpwstr>
      </vt:variant>
      <vt:variant>
        <vt:i4>1769529</vt:i4>
      </vt:variant>
      <vt:variant>
        <vt:i4>263</vt:i4>
      </vt:variant>
      <vt:variant>
        <vt:i4>0</vt:i4>
      </vt:variant>
      <vt:variant>
        <vt:i4>5</vt:i4>
      </vt:variant>
      <vt:variant>
        <vt:lpwstr/>
      </vt:variant>
      <vt:variant>
        <vt:lpwstr>_Toc78568331</vt:lpwstr>
      </vt:variant>
      <vt:variant>
        <vt:i4>1703993</vt:i4>
      </vt:variant>
      <vt:variant>
        <vt:i4>257</vt:i4>
      </vt:variant>
      <vt:variant>
        <vt:i4>0</vt:i4>
      </vt:variant>
      <vt:variant>
        <vt:i4>5</vt:i4>
      </vt:variant>
      <vt:variant>
        <vt:lpwstr/>
      </vt:variant>
      <vt:variant>
        <vt:lpwstr>_Toc78568330</vt:lpwstr>
      </vt:variant>
      <vt:variant>
        <vt:i4>1245240</vt:i4>
      </vt:variant>
      <vt:variant>
        <vt:i4>251</vt:i4>
      </vt:variant>
      <vt:variant>
        <vt:i4>0</vt:i4>
      </vt:variant>
      <vt:variant>
        <vt:i4>5</vt:i4>
      </vt:variant>
      <vt:variant>
        <vt:lpwstr/>
      </vt:variant>
      <vt:variant>
        <vt:lpwstr>_Toc78568329</vt:lpwstr>
      </vt:variant>
      <vt:variant>
        <vt:i4>1179704</vt:i4>
      </vt:variant>
      <vt:variant>
        <vt:i4>245</vt:i4>
      </vt:variant>
      <vt:variant>
        <vt:i4>0</vt:i4>
      </vt:variant>
      <vt:variant>
        <vt:i4>5</vt:i4>
      </vt:variant>
      <vt:variant>
        <vt:lpwstr/>
      </vt:variant>
      <vt:variant>
        <vt:lpwstr>_Toc78568328</vt:lpwstr>
      </vt:variant>
      <vt:variant>
        <vt:i4>1900600</vt:i4>
      </vt:variant>
      <vt:variant>
        <vt:i4>239</vt:i4>
      </vt:variant>
      <vt:variant>
        <vt:i4>0</vt:i4>
      </vt:variant>
      <vt:variant>
        <vt:i4>5</vt:i4>
      </vt:variant>
      <vt:variant>
        <vt:lpwstr/>
      </vt:variant>
      <vt:variant>
        <vt:lpwstr>_Toc78568327</vt:lpwstr>
      </vt:variant>
      <vt:variant>
        <vt:i4>1835064</vt:i4>
      </vt:variant>
      <vt:variant>
        <vt:i4>233</vt:i4>
      </vt:variant>
      <vt:variant>
        <vt:i4>0</vt:i4>
      </vt:variant>
      <vt:variant>
        <vt:i4>5</vt:i4>
      </vt:variant>
      <vt:variant>
        <vt:lpwstr/>
      </vt:variant>
      <vt:variant>
        <vt:lpwstr>_Toc78568326</vt:lpwstr>
      </vt:variant>
      <vt:variant>
        <vt:i4>2031672</vt:i4>
      </vt:variant>
      <vt:variant>
        <vt:i4>227</vt:i4>
      </vt:variant>
      <vt:variant>
        <vt:i4>0</vt:i4>
      </vt:variant>
      <vt:variant>
        <vt:i4>5</vt:i4>
      </vt:variant>
      <vt:variant>
        <vt:lpwstr/>
      </vt:variant>
      <vt:variant>
        <vt:lpwstr>_Toc78568325</vt:lpwstr>
      </vt:variant>
      <vt:variant>
        <vt:i4>1966136</vt:i4>
      </vt:variant>
      <vt:variant>
        <vt:i4>221</vt:i4>
      </vt:variant>
      <vt:variant>
        <vt:i4>0</vt:i4>
      </vt:variant>
      <vt:variant>
        <vt:i4>5</vt:i4>
      </vt:variant>
      <vt:variant>
        <vt:lpwstr/>
      </vt:variant>
      <vt:variant>
        <vt:lpwstr>_Toc78568324</vt:lpwstr>
      </vt:variant>
      <vt:variant>
        <vt:i4>1114160</vt:i4>
      </vt:variant>
      <vt:variant>
        <vt:i4>212</vt:i4>
      </vt:variant>
      <vt:variant>
        <vt:i4>0</vt:i4>
      </vt:variant>
      <vt:variant>
        <vt:i4>5</vt:i4>
      </vt:variant>
      <vt:variant>
        <vt:lpwstr/>
      </vt:variant>
      <vt:variant>
        <vt:lpwstr>_Toc78556843</vt:lpwstr>
      </vt:variant>
      <vt:variant>
        <vt:i4>1048624</vt:i4>
      </vt:variant>
      <vt:variant>
        <vt:i4>206</vt:i4>
      </vt:variant>
      <vt:variant>
        <vt:i4>0</vt:i4>
      </vt:variant>
      <vt:variant>
        <vt:i4>5</vt:i4>
      </vt:variant>
      <vt:variant>
        <vt:lpwstr/>
      </vt:variant>
      <vt:variant>
        <vt:lpwstr>_Toc78556842</vt:lpwstr>
      </vt:variant>
      <vt:variant>
        <vt:i4>1245232</vt:i4>
      </vt:variant>
      <vt:variant>
        <vt:i4>200</vt:i4>
      </vt:variant>
      <vt:variant>
        <vt:i4>0</vt:i4>
      </vt:variant>
      <vt:variant>
        <vt:i4>5</vt:i4>
      </vt:variant>
      <vt:variant>
        <vt:lpwstr/>
      </vt:variant>
      <vt:variant>
        <vt:lpwstr>_Toc78556841</vt:lpwstr>
      </vt:variant>
      <vt:variant>
        <vt:i4>1179696</vt:i4>
      </vt:variant>
      <vt:variant>
        <vt:i4>194</vt:i4>
      </vt:variant>
      <vt:variant>
        <vt:i4>0</vt:i4>
      </vt:variant>
      <vt:variant>
        <vt:i4>5</vt:i4>
      </vt:variant>
      <vt:variant>
        <vt:lpwstr/>
      </vt:variant>
      <vt:variant>
        <vt:lpwstr>_Toc78556840</vt:lpwstr>
      </vt:variant>
      <vt:variant>
        <vt:i4>1769527</vt:i4>
      </vt:variant>
      <vt:variant>
        <vt:i4>188</vt:i4>
      </vt:variant>
      <vt:variant>
        <vt:i4>0</vt:i4>
      </vt:variant>
      <vt:variant>
        <vt:i4>5</vt:i4>
      </vt:variant>
      <vt:variant>
        <vt:lpwstr/>
      </vt:variant>
      <vt:variant>
        <vt:lpwstr>_Toc78556839</vt:lpwstr>
      </vt:variant>
      <vt:variant>
        <vt:i4>1703991</vt:i4>
      </vt:variant>
      <vt:variant>
        <vt:i4>182</vt:i4>
      </vt:variant>
      <vt:variant>
        <vt:i4>0</vt:i4>
      </vt:variant>
      <vt:variant>
        <vt:i4>5</vt:i4>
      </vt:variant>
      <vt:variant>
        <vt:lpwstr/>
      </vt:variant>
      <vt:variant>
        <vt:lpwstr>_Toc78556838</vt:lpwstr>
      </vt:variant>
      <vt:variant>
        <vt:i4>1376311</vt:i4>
      </vt:variant>
      <vt:variant>
        <vt:i4>176</vt:i4>
      </vt:variant>
      <vt:variant>
        <vt:i4>0</vt:i4>
      </vt:variant>
      <vt:variant>
        <vt:i4>5</vt:i4>
      </vt:variant>
      <vt:variant>
        <vt:lpwstr/>
      </vt:variant>
      <vt:variant>
        <vt:lpwstr>_Toc78556837</vt:lpwstr>
      </vt:variant>
      <vt:variant>
        <vt:i4>1310775</vt:i4>
      </vt:variant>
      <vt:variant>
        <vt:i4>170</vt:i4>
      </vt:variant>
      <vt:variant>
        <vt:i4>0</vt:i4>
      </vt:variant>
      <vt:variant>
        <vt:i4>5</vt:i4>
      </vt:variant>
      <vt:variant>
        <vt:lpwstr/>
      </vt:variant>
      <vt:variant>
        <vt:lpwstr>_Toc78556836</vt:lpwstr>
      </vt:variant>
      <vt:variant>
        <vt:i4>1507383</vt:i4>
      </vt:variant>
      <vt:variant>
        <vt:i4>164</vt:i4>
      </vt:variant>
      <vt:variant>
        <vt:i4>0</vt:i4>
      </vt:variant>
      <vt:variant>
        <vt:i4>5</vt:i4>
      </vt:variant>
      <vt:variant>
        <vt:lpwstr/>
      </vt:variant>
      <vt:variant>
        <vt:lpwstr>_Toc78556835</vt:lpwstr>
      </vt:variant>
      <vt:variant>
        <vt:i4>1441847</vt:i4>
      </vt:variant>
      <vt:variant>
        <vt:i4>158</vt:i4>
      </vt:variant>
      <vt:variant>
        <vt:i4>0</vt:i4>
      </vt:variant>
      <vt:variant>
        <vt:i4>5</vt:i4>
      </vt:variant>
      <vt:variant>
        <vt:lpwstr/>
      </vt:variant>
      <vt:variant>
        <vt:lpwstr>_Toc78556834</vt:lpwstr>
      </vt:variant>
      <vt:variant>
        <vt:i4>1114167</vt:i4>
      </vt:variant>
      <vt:variant>
        <vt:i4>152</vt:i4>
      </vt:variant>
      <vt:variant>
        <vt:i4>0</vt:i4>
      </vt:variant>
      <vt:variant>
        <vt:i4>5</vt:i4>
      </vt:variant>
      <vt:variant>
        <vt:lpwstr/>
      </vt:variant>
      <vt:variant>
        <vt:lpwstr>_Toc78556833</vt:lpwstr>
      </vt:variant>
      <vt:variant>
        <vt:i4>1048631</vt:i4>
      </vt:variant>
      <vt:variant>
        <vt:i4>146</vt:i4>
      </vt:variant>
      <vt:variant>
        <vt:i4>0</vt:i4>
      </vt:variant>
      <vt:variant>
        <vt:i4>5</vt:i4>
      </vt:variant>
      <vt:variant>
        <vt:lpwstr/>
      </vt:variant>
      <vt:variant>
        <vt:lpwstr>_Toc78556832</vt:lpwstr>
      </vt:variant>
      <vt:variant>
        <vt:i4>1245239</vt:i4>
      </vt:variant>
      <vt:variant>
        <vt:i4>140</vt:i4>
      </vt:variant>
      <vt:variant>
        <vt:i4>0</vt:i4>
      </vt:variant>
      <vt:variant>
        <vt:i4>5</vt:i4>
      </vt:variant>
      <vt:variant>
        <vt:lpwstr/>
      </vt:variant>
      <vt:variant>
        <vt:lpwstr>_Toc78556831</vt:lpwstr>
      </vt:variant>
      <vt:variant>
        <vt:i4>1179703</vt:i4>
      </vt:variant>
      <vt:variant>
        <vt:i4>134</vt:i4>
      </vt:variant>
      <vt:variant>
        <vt:i4>0</vt:i4>
      </vt:variant>
      <vt:variant>
        <vt:i4>5</vt:i4>
      </vt:variant>
      <vt:variant>
        <vt:lpwstr/>
      </vt:variant>
      <vt:variant>
        <vt:lpwstr>_Toc78556830</vt:lpwstr>
      </vt:variant>
      <vt:variant>
        <vt:i4>1769526</vt:i4>
      </vt:variant>
      <vt:variant>
        <vt:i4>128</vt:i4>
      </vt:variant>
      <vt:variant>
        <vt:i4>0</vt:i4>
      </vt:variant>
      <vt:variant>
        <vt:i4>5</vt:i4>
      </vt:variant>
      <vt:variant>
        <vt:lpwstr/>
      </vt:variant>
      <vt:variant>
        <vt:lpwstr>_Toc78556829</vt:lpwstr>
      </vt:variant>
      <vt:variant>
        <vt:i4>1703990</vt:i4>
      </vt:variant>
      <vt:variant>
        <vt:i4>122</vt:i4>
      </vt:variant>
      <vt:variant>
        <vt:i4>0</vt:i4>
      </vt:variant>
      <vt:variant>
        <vt:i4>5</vt:i4>
      </vt:variant>
      <vt:variant>
        <vt:lpwstr/>
      </vt:variant>
      <vt:variant>
        <vt:lpwstr>_Toc78556828</vt:lpwstr>
      </vt:variant>
      <vt:variant>
        <vt:i4>1376310</vt:i4>
      </vt:variant>
      <vt:variant>
        <vt:i4>116</vt:i4>
      </vt:variant>
      <vt:variant>
        <vt:i4>0</vt:i4>
      </vt:variant>
      <vt:variant>
        <vt:i4>5</vt:i4>
      </vt:variant>
      <vt:variant>
        <vt:lpwstr/>
      </vt:variant>
      <vt:variant>
        <vt:lpwstr>_Toc78556827</vt:lpwstr>
      </vt:variant>
      <vt:variant>
        <vt:i4>1310774</vt:i4>
      </vt:variant>
      <vt:variant>
        <vt:i4>110</vt:i4>
      </vt:variant>
      <vt:variant>
        <vt:i4>0</vt:i4>
      </vt:variant>
      <vt:variant>
        <vt:i4>5</vt:i4>
      </vt:variant>
      <vt:variant>
        <vt:lpwstr/>
      </vt:variant>
      <vt:variant>
        <vt:lpwstr>_Toc78556826</vt:lpwstr>
      </vt:variant>
      <vt:variant>
        <vt:i4>1507382</vt:i4>
      </vt:variant>
      <vt:variant>
        <vt:i4>104</vt:i4>
      </vt:variant>
      <vt:variant>
        <vt:i4>0</vt:i4>
      </vt:variant>
      <vt:variant>
        <vt:i4>5</vt:i4>
      </vt:variant>
      <vt:variant>
        <vt:lpwstr/>
      </vt:variant>
      <vt:variant>
        <vt:lpwstr>_Toc78556825</vt:lpwstr>
      </vt:variant>
      <vt:variant>
        <vt:i4>1441846</vt:i4>
      </vt:variant>
      <vt:variant>
        <vt:i4>98</vt:i4>
      </vt:variant>
      <vt:variant>
        <vt:i4>0</vt:i4>
      </vt:variant>
      <vt:variant>
        <vt:i4>5</vt:i4>
      </vt:variant>
      <vt:variant>
        <vt:lpwstr/>
      </vt:variant>
      <vt:variant>
        <vt:lpwstr>_Toc78556824</vt:lpwstr>
      </vt:variant>
      <vt:variant>
        <vt:i4>1114166</vt:i4>
      </vt:variant>
      <vt:variant>
        <vt:i4>92</vt:i4>
      </vt:variant>
      <vt:variant>
        <vt:i4>0</vt:i4>
      </vt:variant>
      <vt:variant>
        <vt:i4>5</vt:i4>
      </vt:variant>
      <vt:variant>
        <vt:lpwstr/>
      </vt:variant>
      <vt:variant>
        <vt:lpwstr>_Toc78556823</vt:lpwstr>
      </vt:variant>
      <vt:variant>
        <vt:i4>1048630</vt:i4>
      </vt:variant>
      <vt:variant>
        <vt:i4>86</vt:i4>
      </vt:variant>
      <vt:variant>
        <vt:i4>0</vt:i4>
      </vt:variant>
      <vt:variant>
        <vt:i4>5</vt:i4>
      </vt:variant>
      <vt:variant>
        <vt:lpwstr/>
      </vt:variant>
      <vt:variant>
        <vt:lpwstr>_Toc78556822</vt:lpwstr>
      </vt:variant>
      <vt:variant>
        <vt:i4>1245238</vt:i4>
      </vt:variant>
      <vt:variant>
        <vt:i4>80</vt:i4>
      </vt:variant>
      <vt:variant>
        <vt:i4>0</vt:i4>
      </vt:variant>
      <vt:variant>
        <vt:i4>5</vt:i4>
      </vt:variant>
      <vt:variant>
        <vt:lpwstr/>
      </vt:variant>
      <vt:variant>
        <vt:lpwstr>_Toc78556821</vt:lpwstr>
      </vt:variant>
      <vt:variant>
        <vt:i4>1179702</vt:i4>
      </vt:variant>
      <vt:variant>
        <vt:i4>74</vt:i4>
      </vt:variant>
      <vt:variant>
        <vt:i4>0</vt:i4>
      </vt:variant>
      <vt:variant>
        <vt:i4>5</vt:i4>
      </vt:variant>
      <vt:variant>
        <vt:lpwstr/>
      </vt:variant>
      <vt:variant>
        <vt:lpwstr>_Toc78556820</vt:lpwstr>
      </vt:variant>
      <vt:variant>
        <vt:i4>1769525</vt:i4>
      </vt:variant>
      <vt:variant>
        <vt:i4>68</vt:i4>
      </vt:variant>
      <vt:variant>
        <vt:i4>0</vt:i4>
      </vt:variant>
      <vt:variant>
        <vt:i4>5</vt:i4>
      </vt:variant>
      <vt:variant>
        <vt:lpwstr/>
      </vt:variant>
      <vt:variant>
        <vt:lpwstr>_Toc78556819</vt:lpwstr>
      </vt:variant>
      <vt:variant>
        <vt:i4>1703989</vt:i4>
      </vt:variant>
      <vt:variant>
        <vt:i4>62</vt:i4>
      </vt:variant>
      <vt:variant>
        <vt:i4>0</vt:i4>
      </vt:variant>
      <vt:variant>
        <vt:i4>5</vt:i4>
      </vt:variant>
      <vt:variant>
        <vt:lpwstr/>
      </vt:variant>
      <vt:variant>
        <vt:lpwstr>_Toc78556818</vt:lpwstr>
      </vt:variant>
      <vt:variant>
        <vt:i4>1376309</vt:i4>
      </vt:variant>
      <vt:variant>
        <vt:i4>56</vt:i4>
      </vt:variant>
      <vt:variant>
        <vt:i4>0</vt:i4>
      </vt:variant>
      <vt:variant>
        <vt:i4>5</vt:i4>
      </vt:variant>
      <vt:variant>
        <vt:lpwstr/>
      </vt:variant>
      <vt:variant>
        <vt:lpwstr>_Toc78556817</vt:lpwstr>
      </vt:variant>
      <vt:variant>
        <vt:i4>1310773</vt:i4>
      </vt:variant>
      <vt:variant>
        <vt:i4>50</vt:i4>
      </vt:variant>
      <vt:variant>
        <vt:i4>0</vt:i4>
      </vt:variant>
      <vt:variant>
        <vt:i4>5</vt:i4>
      </vt:variant>
      <vt:variant>
        <vt:lpwstr/>
      </vt:variant>
      <vt:variant>
        <vt:lpwstr>_Toc78556816</vt:lpwstr>
      </vt:variant>
      <vt:variant>
        <vt:i4>1507381</vt:i4>
      </vt:variant>
      <vt:variant>
        <vt:i4>44</vt:i4>
      </vt:variant>
      <vt:variant>
        <vt:i4>0</vt:i4>
      </vt:variant>
      <vt:variant>
        <vt:i4>5</vt:i4>
      </vt:variant>
      <vt:variant>
        <vt:lpwstr/>
      </vt:variant>
      <vt:variant>
        <vt:lpwstr>_Toc78556815</vt:lpwstr>
      </vt:variant>
      <vt:variant>
        <vt:i4>1441845</vt:i4>
      </vt:variant>
      <vt:variant>
        <vt:i4>38</vt:i4>
      </vt:variant>
      <vt:variant>
        <vt:i4>0</vt:i4>
      </vt:variant>
      <vt:variant>
        <vt:i4>5</vt:i4>
      </vt:variant>
      <vt:variant>
        <vt:lpwstr/>
      </vt:variant>
      <vt:variant>
        <vt:lpwstr>_Toc78556814</vt:lpwstr>
      </vt:variant>
      <vt:variant>
        <vt:i4>1114165</vt:i4>
      </vt:variant>
      <vt:variant>
        <vt:i4>32</vt:i4>
      </vt:variant>
      <vt:variant>
        <vt:i4>0</vt:i4>
      </vt:variant>
      <vt:variant>
        <vt:i4>5</vt:i4>
      </vt:variant>
      <vt:variant>
        <vt:lpwstr/>
      </vt:variant>
      <vt:variant>
        <vt:lpwstr>_Toc78556813</vt:lpwstr>
      </vt:variant>
      <vt:variant>
        <vt:i4>1048629</vt:i4>
      </vt:variant>
      <vt:variant>
        <vt:i4>26</vt:i4>
      </vt:variant>
      <vt:variant>
        <vt:i4>0</vt:i4>
      </vt:variant>
      <vt:variant>
        <vt:i4>5</vt:i4>
      </vt:variant>
      <vt:variant>
        <vt:lpwstr/>
      </vt:variant>
      <vt:variant>
        <vt:lpwstr>_Toc78556812</vt:lpwstr>
      </vt:variant>
      <vt:variant>
        <vt:i4>1245237</vt:i4>
      </vt:variant>
      <vt:variant>
        <vt:i4>20</vt:i4>
      </vt:variant>
      <vt:variant>
        <vt:i4>0</vt:i4>
      </vt:variant>
      <vt:variant>
        <vt:i4>5</vt:i4>
      </vt:variant>
      <vt:variant>
        <vt:lpwstr/>
      </vt:variant>
      <vt:variant>
        <vt:lpwstr>_Toc78556811</vt:lpwstr>
      </vt:variant>
      <vt:variant>
        <vt:i4>1179701</vt:i4>
      </vt:variant>
      <vt:variant>
        <vt:i4>14</vt:i4>
      </vt:variant>
      <vt:variant>
        <vt:i4>0</vt:i4>
      </vt:variant>
      <vt:variant>
        <vt:i4>5</vt:i4>
      </vt:variant>
      <vt:variant>
        <vt:lpwstr/>
      </vt:variant>
      <vt:variant>
        <vt:lpwstr>_Toc78556810</vt:lpwstr>
      </vt:variant>
      <vt:variant>
        <vt:i4>1769524</vt:i4>
      </vt:variant>
      <vt:variant>
        <vt:i4>8</vt:i4>
      </vt:variant>
      <vt:variant>
        <vt:i4>0</vt:i4>
      </vt:variant>
      <vt:variant>
        <vt:i4>5</vt:i4>
      </vt:variant>
      <vt:variant>
        <vt:lpwstr/>
      </vt:variant>
      <vt:variant>
        <vt:lpwstr>_Toc78556809</vt:lpwstr>
      </vt:variant>
      <vt:variant>
        <vt:i4>1703988</vt:i4>
      </vt:variant>
      <vt:variant>
        <vt:i4>2</vt:i4>
      </vt:variant>
      <vt:variant>
        <vt:i4>0</vt:i4>
      </vt:variant>
      <vt:variant>
        <vt:i4>5</vt:i4>
      </vt:variant>
      <vt:variant>
        <vt:lpwstr/>
      </vt:variant>
      <vt:variant>
        <vt:lpwstr>_Toc78556808</vt:lpwstr>
      </vt:variant>
      <vt:variant>
        <vt:i4>7274560</vt:i4>
      </vt:variant>
      <vt:variant>
        <vt:i4>6</vt:i4>
      </vt:variant>
      <vt:variant>
        <vt:i4>0</vt:i4>
      </vt:variant>
      <vt:variant>
        <vt:i4>5</vt:i4>
      </vt:variant>
      <vt:variant>
        <vt:lpwstr>https://help.sap.com/doc/saphelp_afs64/6.4/de-DE/42/fc4ff863aa3255e10000000a1553f7/frameset.htm</vt:lpwstr>
      </vt:variant>
      <vt:variant>
        <vt:lpwstr/>
      </vt:variant>
      <vt:variant>
        <vt:i4>3014737</vt:i4>
      </vt:variant>
      <vt:variant>
        <vt:i4>3</vt:i4>
      </vt:variant>
      <vt:variant>
        <vt:i4>0</vt:i4>
      </vt:variant>
      <vt:variant>
        <vt:i4>5</vt:i4>
      </vt:variant>
      <vt:variant>
        <vt:lpwstr>https://help.sap.com/saphelp_snc700_ehp01/helpdata/de/6f/ff9a385cfe2250e10000009b38f842/content.htm?no_cache=true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fabian.selbach@edu.siemens-energy.com</dc:creator>
  <cp:keywords/>
  <dc:description/>
  <cp:lastModifiedBy>Selbach, Fabian Felix</cp:lastModifiedBy>
  <cp:revision>2</cp:revision>
  <cp:lastPrinted>2022-02-14T10:16:00Z</cp:lastPrinted>
  <dcterms:created xsi:type="dcterms:W3CDTF">2022-05-30T15:35:00Z</dcterms:created>
  <dcterms:modified xsi:type="dcterms:W3CDTF">2022-05-30T15:35:00Z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0x010100FD7963A4F4D1714FB42F495A37E57CF5</vt:lpwstr>
  </property>
</Properties>
</file>